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BE90" w14:textId="7B602A2F" w:rsidR="00AA3845" w:rsidRDefault="00864AD4" w:rsidP="003C67C2">
      <w:pPr>
        <w:pStyle w:val="a4"/>
      </w:pPr>
      <w:r>
        <w:rPr>
          <w:rFonts w:hint="eastAsia"/>
        </w:rPr>
        <w:t>R</w:t>
      </w:r>
      <w:r>
        <w:t>esearch Statement</w:t>
      </w:r>
    </w:p>
    <w:p w14:paraId="56AA480F" w14:textId="0C9E8A1F" w:rsidR="00AA3845" w:rsidRDefault="00AA3845" w:rsidP="00AA3845">
      <w:pPr>
        <w:pStyle w:val="1"/>
      </w:pPr>
      <w:r>
        <w:rPr>
          <w:rFonts w:hint="eastAsia"/>
        </w:rPr>
        <w:t>F</w:t>
      </w:r>
      <w:r>
        <w:t>uture Research</w:t>
      </w:r>
    </w:p>
    <w:p w14:paraId="55B5752B" w14:textId="03BF6A59" w:rsidR="00411E3D" w:rsidRDefault="0099042F" w:rsidP="00C67BD7">
      <w:r>
        <w:t>Moving forward</w:t>
      </w:r>
      <w:r w:rsidR="00B07721">
        <w:t xml:space="preserve">, I </w:t>
      </w:r>
      <w:r w:rsidR="004C44F1">
        <w:t>plan to deal with</w:t>
      </w:r>
      <w:r w:rsidR="00B07721">
        <w:t xml:space="preserve"> two </w:t>
      </w:r>
      <w:r>
        <w:t xml:space="preserve">subjects. </w:t>
      </w:r>
      <w:r w:rsidR="00022640">
        <w:t>T</w:t>
      </w:r>
      <w:r w:rsidR="007E69DD">
        <w:t>he first subject</w:t>
      </w:r>
      <w:r w:rsidR="00022640">
        <w:t xml:space="preserve"> is to </w:t>
      </w:r>
      <w:r w:rsidR="00F56C10">
        <w:t xml:space="preserve">develop </w:t>
      </w:r>
      <w:r w:rsidR="00022640">
        <w:t>various accelerated iterative method</w:t>
      </w:r>
      <w:r w:rsidR="001A3578">
        <w:t>, especially Newton’s method</w:t>
      </w:r>
      <w:ins w:id="0" w:author="Kyeongah Nah" w:date="2022-11-29T15:06:00Z">
        <w:r w:rsidR="003C67C2">
          <w:t xml:space="preserve"> to</w:t>
        </w:r>
      </w:ins>
      <w:del w:id="1" w:author="Kyeongah Nah" w:date="2022-11-29T15:06:00Z">
        <w:r w:rsidR="001A3578" w:rsidDel="003C67C2">
          <w:delText>,</w:delText>
        </w:r>
      </w:del>
      <w:r w:rsidR="00022640">
        <w:t xml:space="preserve"> solv</w:t>
      </w:r>
      <w:ins w:id="2" w:author="Kyeongah Nah" w:date="2022-11-29T15:06:00Z">
        <w:r w:rsidR="003C67C2">
          <w:t>e</w:t>
        </w:r>
      </w:ins>
      <w:del w:id="3" w:author="Kyeongah Nah" w:date="2022-11-29T15:06:00Z">
        <w:r w:rsidR="00022640" w:rsidDel="003C67C2">
          <w:delText>ing</w:delText>
        </w:r>
      </w:del>
      <w:r w:rsidR="00022640">
        <w:t xml:space="preserve"> nonlinear matrix equations.</w:t>
      </w:r>
      <w:r w:rsidR="007E69DD">
        <w:t xml:space="preserve"> </w:t>
      </w:r>
      <w:ins w:id="4" w:author="Kyeongah Nah" w:date="2022-11-29T15:07:00Z">
        <w:r w:rsidR="003C67C2">
          <w:t>A well</w:t>
        </w:r>
      </w:ins>
      <w:ins w:id="5" w:author="Kyeongah Nah" w:date="2022-11-29T15:08:00Z">
        <w:r w:rsidR="003C67C2">
          <w:t>-</w:t>
        </w:r>
      </w:ins>
      <w:ins w:id="6" w:author="Kyeongah Nah" w:date="2022-11-29T15:07:00Z">
        <w:r w:rsidR="003C67C2">
          <w:t xml:space="preserve">known </w:t>
        </w:r>
      </w:ins>
      <w:ins w:id="7" w:author="Kyeongah Nah" w:date="2022-11-29T15:08:00Z">
        <w:r w:rsidR="003C67C2">
          <w:t xml:space="preserve">strategy </w:t>
        </w:r>
      </w:ins>
      <w:ins w:id="8" w:author="Kyeongah Nah" w:date="2022-11-29T15:10:00Z">
        <w:r w:rsidR="003C67C2">
          <w:t>in the acceleration of</w:t>
        </w:r>
      </w:ins>
      <w:ins w:id="9" w:author="Kyeongah Nah" w:date="2022-11-29T15:08:00Z">
        <w:r w:rsidR="003C67C2">
          <w:t xml:space="preserve"> Newton’s method </w:t>
        </w:r>
      </w:ins>
      <w:del w:id="10" w:author="Kyeongah Nah" w:date="2022-11-29T15:08:00Z">
        <w:r w:rsidR="00611151" w:rsidDel="003C67C2">
          <w:delText>It is well known that</w:delText>
        </w:r>
      </w:del>
      <w:ins w:id="11" w:author="Kyeongah Nah" w:date="2022-11-29T15:08:00Z">
        <w:r w:rsidR="003C67C2">
          <w:t>is</w:t>
        </w:r>
      </w:ins>
      <w:r w:rsidR="00611151">
        <w:t xml:space="preserve"> </w:t>
      </w:r>
      <w:r w:rsidR="0080023D">
        <w:t xml:space="preserve">giving </w:t>
      </w:r>
      <w:r w:rsidR="0080023D" w:rsidRPr="00377928">
        <w:t>appropriate</w:t>
      </w:r>
      <w:r w:rsidR="0080023D">
        <w:t xml:space="preserve"> scalar multiplication to the differences of each step</w:t>
      </w:r>
      <w:del w:id="12" w:author="Kyeongah Nah" w:date="2022-11-29T15:08:00Z">
        <w:r w:rsidR="0080023D" w:rsidDel="003C67C2">
          <w:delText xml:space="preserve"> is a</w:delText>
        </w:r>
        <w:r w:rsidR="00377928" w:rsidDel="003C67C2">
          <w:delText xml:space="preserve"> representative </w:delText>
        </w:r>
        <w:r w:rsidR="0080023D" w:rsidDel="003C67C2">
          <w:delText xml:space="preserve">technique </w:delText>
        </w:r>
        <w:r w:rsidR="00377928" w:rsidDel="003C67C2">
          <w:delText>to accelerate Newton’s method</w:delText>
        </w:r>
      </w:del>
      <w:r w:rsidR="009B0390">
        <w:t>.</w:t>
      </w:r>
      <w:r w:rsidR="00377928">
        <w:t xml:space="preserve"> </w:t>
      </w:r>
      <w:ins w:id="13" w:author="Kyeongah Nah" w:date="2022-11-29T15:11:00Z">
        <w:r w:rsidR="003C67C2">
          <w:t xml:space="preserve">To find the appropriate scalar, </w:t>
        </w:r>
      </w:ins>
      <w:ins w:id="14" w:author="Kyeongah Nah" w:date="2022-11-29T15:12:00Z">
        <w:r w:rsidR="003C67C2">
          <w:t xml:space="preserve">the technique of </w:t>
        </w:r>
      </w:ins>
      <w:ins w:id="15" w:author="Kyeongah Nah" w:date="2022-11-29T15:11:00Z">
        <w:r w:rsidR="003C67C2">
          <w:t>exact line search can be used</w:t>
        </w:r>
      </w:ins>
      <w:del w:id="16" w:author="Kyeongah Nah" w:date="2022-11-29T15:11:00Z">
        <w:r w:rsidR="00943F0C" w:rsidDel="003C67C2">
          <w:delText xml:space="preserve">One of </w:delText>
        </w:r>
        <w:r w:rsidR="0080023D" w:rsidDel="003C67C2">
          <w:delText xml:space="preserve">the techniques </w:delText>
        </w:r>
        <w:r w:rsidR="009B0390" w:rsidDel="003C67C2">
          <w:delText xml:space="preserve">finding the appropriate scalar </w:delText>
        </w:r>
        <w:r w:rsidR="00943F0C" w:rsidDel="003C67C2">
          <w:delText xml:space="preserve">is </w:delText>
        </w:r>
        <w:r w:rsidR="00D50206" w:rsidDel="003C67C2">
          <w:delText>exact line searches</w:delText>
        </w:r>
      </w:del>
      <w:r w:rsidR="00D50206">
        <w:t xml:space="preserve">. </w:t>
      </w:r>
      <w:r w:rsidR="00943F0C">
        <w:t>A disadvantage of exact line searches is</w:t>
      </w:r>
      <w:ins w:id="17" w:author="Kyeongah Nah" w:date="2022-11-29T15:12:00Z">
        <w:r w:rsidR="003C67C2">
          <w:t xml:space="preserve"> in</w:t>
        </w:r>
      </w:ins>
      <w:r w:rsidR="00943F0C">
        <w:t xml:space="preserve"> that it </w:t>
      </w:r>
      <w:r w:rsidR="0080023D">
        <w:t xml:space="preserve">requires </w:t>
      </w:r>
      <w:r w:rsidR="00943F0C">
        <w:t xml:space="preserve">too </w:t>
      </w:r>
      <w:r w:rsidR="0080023D">
        <w:t xml:space="preserve">many computing </w:t>
      </w:r>
      <w:r w:rsidR="00943F0C">
        <w:t xml:space="preserve">resources. </w:t>
      </w:r>
      <w:r w:rsidR="0078181B">
        <w:t>On the other hand</w:t>
      </w:r>
      <w:r w:rsidR="00943F0C">
        <w:t xml:space="preserve">, in </w:t>
      </w:r>
      <w:del w:id="18" w:author="Kyeongah Nah" w:date="2022-11-29T15:13:00Z">
        <w:r w:rsidR="0080023D" w:rsidDel="003C67C2">
          <w:delText>the</w:delText>
        </w:r>
      </w:del>
      <w:r w:rsidR="0080023D">
        <w:t xml:space="preserve"> </w:t>
      </w:r>
      <w:r w:rsidR="00943F0C">
        <w:t xml:space="preserve">mathematical sense, </w:t>
      </w:r>
      <w:r w:rsidR="007D7958">
        <w:t xml:space="preserve">there is an advantage that </w:t>
      </w:r>
      <w:r w:rsidR="00943F0C">
        <w:t xml:space="preserve">it gives the most appropriate next step for each iteration. </w:t>
      </w:r>
      <w:ins w:id="19" w:author="Kyeongah Nah" w:date="2022-11-29T16:23:00Z">
        <w:r w:rsidR="001E2316">
          <w:t>G</w:t>
        </w:r>
      </w:ins>
      <w:del w:id="20" w:author="Kyeongah Nah" w:date="2022-11-29T16:23:00Z">
        <w:r w:rsidR="00093B2B" w:rsidDel="001E2316">
          <w:delText xml:space="preserve">Moreover, </w:delText>
        </w:r>
      </w:del>
      <w:ins w:id="21" w:author="Kyeongah Nah" w:date="2022-11-29T15:14:00Z">
        <w:r w:rsidR="003C67C2">
          <w:t>oing through</w:t>
        </w:r>
      </w:ins>
      <w:ins w:id="22" w:author="Kyeongah Nah" w:date="2022-11-29T15:13:00Z">
        <w:r w:rsidR="003C67C2">
          <w:t xml:space="preserve"> </w:t>
        </w:r>
      </w:ins>
      <w:ins w:id="23" w:author="Kyeongah Nah" w:date="2022-11-29T15:14:00Z">
        <w:r w:rsidR="003C67C2">
          <w:t xml:space="preserve">several </w:t>
        </w:r>
      </w:ins>
      <w:ins w:id="24" w:author="Kyeongah Nah" w:date="2022-11-29T15:13:00Z">
        <w:r w:rsidR="003C67C2">
          <w:t>simulation</w:t>
        </w:r>
      </w:ins>
      <w:del w:id="25" w:author="Kyeongah Nah" w:date="2022-11-29T15:14:00Z">
        <w:r w:rsidR="00F16F62" w:rsidDel="003C67C2">
          <w:delText>with many</w:delText>
        </w:r>
      </w:del>
      <w:r w:rsidR="00F16F62">
        <w:t xml:space="preserve"> experiments, I </w:t>
      </w:r>
      <w:del w:id="26" w:author="Kyeongah Nah" w:date="2022-11-29T15:14:00Z">
        <w:r w:rsidR="00F16F62" w:rsidDel="003C67C2">
          <w:delText>guess</w:delText>
        </w:r>
      </w:del>
      <w:ins w:id="27" w:author="Kyeongah Nah" w:date="2022-11-29T15:15:00Z">
        <w:r w:rsidR="003C67C2">
          <w:t>gained</w:t>
        </w:r>
      </w:ins>
      <w:del w:id="28" w:author="Kyeongah Nah" w:date="2022-11-29T15:14:00Z">
        <w:r w:rsidR="00F16F62" w:rsidDel="003C67C2">
          <w:delText xml:space="preserve"> </w:delText>
        </w:r>
      </w:del>
      <w:ins w:id="29" w:author="Kyeongah Nah" w:date="2022-11-29T15:14:00Z">
        <w:r w:rsidR="003C67C2">
          <w:t xml:space="preserve"> an insight </w:t>
        </w:r>
      </w:ins>
      <w:r w:rsidR="00F16F62">
        <w:t xml:space="preserve">that </w:t>
      </w:r>
      <w:r w:rsidR="00093B2B">
        <w:t xml:space="preserve">there is a tendency that </w:t>
      </w:r>
      <w:r w:rsidR="00F16F62">
        <w:t xml:space="preserve">the sequence of </w:t>
      </w:r>
      <w:r w:rsidR="00093B2B">
        <w:t>difference</w:t>
      </w:r>
      <w:r w:rsidR="00F16F62">
        <w:t>s</w:t>
      </w:r>
      <w:r w:rsidR="00093B2B">
        <w:t xml:space="preserve"> </w:t>
      </w:r>
      <w:r w:rsidR="0080023D">
        <w:t xml:space="preserve">between </w:t>
      </w:r>
      <w:r w:rsidR="00093B2B">
        <w:t xml:space="preserve">each </w:t>
      </w:r>
      <w:r w:rsidR="00F16F62">
        <w:t xml:space="preserve">Newton </w:t>
      </w:r>
      <w:r w:rsidR="00093B2B">
        <w:t>step converges to a one-dimensional space</w:t>
      </w:r>
      <w:r w:rsidR="00F16F62">
        <w:t>.</w:t>
      </w:r>
      <w:r w:rsidR="00093B2B">
        <w:t xml:space="preserve"> </w:t>
      </w:r>
      <w:ins w:id="30" w:author="Kyeongah Nah" w:date="2022-11-29T15:16:00Z">
        <w:r w:rsidR="00E41482">
          <w:t xml:space="preserve">As a next step, </w:t>
        </w:r>
      </w:ins>
      <w:del w:id="31" w:author="Kyeongah Nah" w:date="2022-11-29T15:16:00Z">
        <w:r w:rsidR="00093B2B" w:rsidDel="00E41482">
          <w:delText xml:space="preserve">So, </w:delText>
        </w:r>
      </w:del>
      <w:r w:rsidR="00093B2B">
        <w:t xml:space="preserve">I </w:t>
      </w:r>
      <w:r w:rsidR="00F16F62">
        <w:t xml:space="preserve">plan to </w:t>
      </w:r>
      <w:r w:rsidR="00093B2B">
        <w:t xml:space="preserve">give a proof of the tendency and </w:t>
      </w:r>
      <w:del w:id="32" w:author="Kyeongah Nah" w:date="2022-11-29T15:16:00Z">
        <w:r w:rsidR="00F16F62" w:rsidDel="00E41482">
          <w:delText xml:space="preserve">to </w:delText>
        </w:r>
      </w:del>
      <w:r w:rsidR="00093B2B">
        <w:t xml:space="preserve">show the efficiency of the </w:t>
      </w:r>
      <w:r w:rsidR="00F16F62">
        <w:t xml:space="preserve">technique </w:t>
      </w:r>
      <w:r w:rsidR="00093B2B">
        <w:t>which applies only one time of exact line searches</w:t>
      </w:r>
      <w:r w:rsidR="00F16F62">
        <w:t xml:space="preserve"> on </w:t>
      </w:r>
      <w:ins w:id="33" w:author="Kyeongah Nah" w:date="2022-11-29T15:18:00Z">
        <w:r w:rsidR="00E41482">
          <w:t xml:space="preserve">the </w:t>
        </w:r>
      </w:ins>
      <w:r w:rsidR="00F16F62">
        <w:t>middle part of existing Newton sequence</w:t>
      </w:r>
      <w:r w:rsidR="00093B2B">
        <w:t>.</w:t>
      </w:r>
    </w:p>
    <w:p w14:paraId="6986BDCF" w14:textId="0802D142" w:rsidR="00873CA7" w:rsidRDefault="00022640" w:rsidP="00C67BD7">
      <w:del w:id="34" w:author="Kyeongah Nah" w:date="2022-11-29T15:22:00Z">
        <w:r w:rsidDel="00744176">
          <w:delText>It is the second subject to</w:delText>
        </w:r>
      </w:del>
      <w:ins w:id="35" w:author="Kyeongah Nah" w:date="2022-11-29T15:22:00Z">
        <w:r w:rsidR="00744176">
          <w:t>As a second subject, I will keep</w:t>
        </w:r>
      </w:ins>
      <w:r>
        <w:t xml:space="preserve"> study</w:t>
      </w:r>
      <w:ins w:id="36" w:author="Kyeongah Nah" w:date="2022-11-29T15:22:00Z">
        <w:r w:rsidR="00744176">
          <w:t>ing</w:t>
        </w:r>
      </w:ins>
      <w:del w:id="37" w:author="Kyeongah Nah" w:date="2022-11-29T15:19:00Z">
        <w:r w:rsidDel="00E41482">
          <w:delText xml:space="preserve"> </w:delText>
        </w:r>
        <w:r w:rsidR="00E86F91" w:rsidDel="00E41482">
          <w:delText>about</w:delText>
        </w:r>
      </w:del>
      <w:r w:rsidR="00E86F91">
        <w:t xml:space="preserve"> </w:t>
      </w:r>
      <w:r>
        <w:t xml:space="preserve">deep learning models </w:t>
      </w:r>
      <w:r w:rsidR="00411E3D">
        <w:t xml:space="preserve">and </w:t>
      </w:r>
      <w:ins w:id="38" w:author="Kyeongah Nah" w:date="2022-11-29T15:23:00Z">
        <w:r w:rsidR="00744176">
          <w:t>exert</w:t>
        </w:r>
      </w:ins>
      <w:del w:id="39" w:author="Kyeongah Nah" w:date="2022-11-29T15:23:00Z">
        <w:r w:rsidR="00411E3D" w:rsidDel="00744176">
          <w:delText>apply</w:delText>
        </w:r>
      </w:del>
      <w:r w:rsidR="00411E3D">
        <w:t xml:space="preserve"> them </w:t>
      </w:r>
      <w:r>
        <w:t>to</w:t>
      </w:r>
      <w:ins w:id="40" w:author="Kyeongah Nah" w:date="2022-11-29T15:24:00Z">
        <w:r w:rsidR="00744176">
          <w:t xml:space="preserve"> tackle </w:t>
        </w:r>
      </w:ins>
      <w:del w:id="41" w:author="Kyeongah Nah" w:date="2022-11-29T16:24:00Z">
        <w:r w:rsidDel="001E2316">
          <w:delText xml:space="preserve"> </w:delText>
        </w:r>
      </w:del>
      <w:del w:id="42" w:author="Kyeongah Nah" w:date="2022-11-29T15:23:00Z">
        <w:r w:rsidR="00411E3D" w:rsidDel="00744176">
          <w:delText>applied</w:delText>
        </w:r>
        <w:r w:rsidDel="00744176">
          <w:delText xml:space="preserve"> </w:delText>
        </w:r>
      </w:del>
      <w:ins w:id="43" w:author="Kyeongah Nah" w:date="2022-11-29T15:26:00Z">
        <w:r w:rsidR="00D3745A">
          <w:t>industrial</w:t>
        </w:r>
      </w:ins>
      <w:ins w:id="44" w:author="Kyeongah Nah" w:date="2022-11-29T15:25:00Z">
        <w:r w:rsidR="00744176">
          <w:t xml:space="preserve"> </w:t>
        </w:r>
      </w:ins>
      <w:r>
        <w:t xml:space="preserve">problems. </w:t>
      </w:r>
      <w:r w:rsidR="00FF6F81">
        <w:t>In the institute</w:t>
      </w:r>
      <w:del w:id="45" w:author="Kyeongah Nah" w:date="2022-11-29T15:26:00Z">
        <w:r w:rsidR="00FF6F81" w:rsidDel="00D3745A">
          <w:delText xml:space="preserve"> where</w:delText>
        </w:r>
      </w:del>
      <w:r w:rsidR="00FF6F81">
        <w:t xml:space="preserve"> I </w:t>
      </w:r>
      <w:ins w:id="46" w:author="Kyeongah Nah" w:date="2022-11-29T15:26:00Z">
        <w:r w:rsidR="00D3745A">
          <w:t xml:space="preserve">previously </w:t>
        </w:r>
      </w:ins>
      <w:r w:rsidR="00FF6F81">
        <w:t xml:space="preserve">worked, </w:t>
      </w:r>
      <w:del w:id="47" w:author="Kyeongah Nah" w:date="2022-11-29T15:27:00Z">
        <w:r w:rsidR="00FF6F81" w:rsidDel="00D3745A">
          <w:delText>almost of my missions</w:delText>
        </w:r>
      </w:del>
      <w:ins w:id="48" w:author="Kyeongah Nah" w:date="2022-11-29T15:27:00Z">
        <w:r w:rsidR="00D3745A">
          <w:t>my task</w:t>
        </w:r>
      </w:ins>
      <w:r w:rsidR="00FF6F81">
        <w:t xml:space="preserve"> w</w:t>
      </w:r>
      <w:ins w:id="49" w:author="Kyeongah Nah" w:date="2022-11-29T15:27:00Z">
        <w:r w:rsidR="00D3745A">
          <w:t>as</w:t>
        </w:r>
      </w:ins>
      <w:del w:id="50" w:author="Kyeongah Nah" w:date="2022-11-29T15:27:00Z">
        <w:r w:rsidR="00FF6F81" w:rsidDel="00D3745A">
          <w:delText>ere</w:delText>
        </w:r>
      </w:del>
      <w:r w:rsidR="00FF6F81">
        <w:t xml:space="preserve"> </w:t>
      </w:r>
      <w:del w:id="51" w:author="Kyeongah Nah" w:date="2022-11-29T15:27:00Z">
        <w:r w:rsidR="00FF6F81" w:rsidDel="00D3745A">
          <w:delText xml:space="preserve">applying </w:delText>
        </w:r>
      </w:del>
      <w:ins w:id="52" w:author="Kyeongah Nah" w:date="2022-11-29T15:27:00Z">
        <w:r w:rsidR="00D3745A">
          <w:t xml:space="preserve">to apply </w:t>
        </w:r>
      </w:ins>
      <w:r w:rsidR="00FF6F81">
        <w:t xml:space="preserve">deep learning models </w:t>
      </w:r>
      <w:ins w:id="53" w:author="Kyeongah Nah" w:date="2022-11-29T15:27:00Z">
        <w:r w:rsidR="00D3745A">
          <w:t>to</w:t>
        </w:r>
      </w:ins>
      <w:del w:id="54" w:author="Kyeongah Nah" w:date="2022-11-29T15:27:00Z">
        <w:r w:rsidR="00FF6F81" w:rsidDel="00D3745A">
          <w:delText>for</w:delText>
        </w:r>
      </w:del>
      <w:r w:rsidR="00FF6F81">
        <w:t xml:space="preserve"> process</w:t>
      </w:r>
      <w:del w:id="55" w:author="Kyeongah Nah" w:date="2022-11-29T15:27:00Z">
        <w:r w:rsidR="00FF6F81" w:rsidDel="00D3745A">
          <w:delText>ing</w:delText>
        </w:r>
      </w:del>
      <w:r w:rsidR="00FF6F81">
        <w:t xml:space="preserve"> medical images</w:t>
      </w:r>
      <w:ins w:id="56" w:author="Kyeongah Nah" w:date="2022-11-29T15:28:00Z">
        <w:r w:rsidR="00D3745A">
          <w:t>. Consequently,</w:t>
        </w:r>
      </w:ins>
      <w:del w:id="57" w:author="Kyeongah Nah" w:date="2022-11-29T15:27:00Z">
        <w:r w:rsidR="00FF6F81" w:rsidDel="00D3745A">
          <w:delText>. So,</w:delText>
        </w:r>
      </w:del>
      <w:r w:rsidR="00FF6F81">
        <w:t xml:space="preserve"> I </w:t>
      </w:r>
      <w:r w:rsidR="004F296E">
        <w:t>dealt with</w:t>
      </w:r>
      <w:r w:rsidR="00FF6F81">
        <w:t xml:space="preserve"> </w:t>
      </w:r>
      <w:ins w:id="58" w:author="Kyeongah Nah" w:date="2022-11-29T15:28:00Z">
        <w:r w:rsidR="00D3745A">
          <w:t>various types of</w:t>
        </w:r>
      </w:ins>
      <w:del w:id="59" w:author="Kyeongah Nah" w:date="2022-11-29T15:28:00Z">
        <w:r w:rsidR="004F296E" w:rsidDel="00D3745A">
          <w:delText>many</w:delText>
        </w:r>
      </w:del>
      <w:r w:rsidR="004F296E">
        <w:t xml:space="preserve"> medical images like fundus, dental, and lung CT image</w:t>
      </w:r>
      <w:r w:rsidR="007D7958">
        <w:t>s</w:t>
      </w:r>
      <w:r w:rsidR="004F296E">
        <w:t xml:space="preserve">. </w:t>
      </w:r>
      <w:ins w:id="60" w:author="Kyeongah Nah" w:date="2022-11-29T16:18:00Z">
        <w:r w:rsidR="001E2316">
          <w:t>In a future, I wish to have a</w:t>
        </w:r>
      </w:ins>
      <w:del w:id="61" w:author="Kyeongah Nah" w:date="2022-11-29T15:28:00Z">
        <w:r w:rsidR="00CB0BA1" w:rsidDel="00D3745A">
          <w:delText>But,</w:delText>
        </w:r>
      </w:del>
      <w:del w:id="62" w:author="Kyeongah Nah" w:date="2022-11-29T16:18:00Z">
        <w:r w:rsidR="00CB0BA1" w:rsidDel="001E2316">
          <w:delText xml:space="preserve"> I had less</w:delText>
        </w:r>
      </w:del>
      <w:ins w:id="63" w:author="Kyeongah Nah" w:date="2022-11-29T16:18:00Z">
        <w:r w:rsidR="001E2316">
          <w:t xml:space="preserve"> </w:t>
        </w:r>
      </w:ins>
      <w:del w:id="64" w:author="Kyeongah Nah" w:date="2022-11-29T16:18:00Z">
        <w:r w:rsidR="00CB0BA1" w:rsidDel="001E2316">
          <w:delText xml:space="preserve"> </w:delText>
        </w:r>
      </w:del>
      <w:r w:rsidR="00CB0BA1">
        <w:t>chance</w:t>
      </w:r>
      <w:del w:id="65" w:author="Kyeongah Nah" w:date="2022-11-29T16:18:00Z">
        <w:r w:rsidR="00CB0BA1" w:rsidDel="001E2316">
          <w:delText>s</w:delText>
        </w:r>
      </w:del>
      <w:r w:rsidR="00FC1879">
        <w:t xml:space="preserve"> to </w:t>
      </w:r>
      <w:r w:rsidR="007D7958">
        <w:t xml:space="preserve">process </w:t>
      </w:r>
      <w:r w:rsidR="00FC1879">
        <w:t xml:space="preserve">other </w:t>
      </w:r>
      <w:ins w:id="66" w:author="Kyeongah Nah" w:date="2022-11-29T16:24:00Z">
        <w:r w:rsidR="001E2316">
          <w:t xml:space="preserve">types of </w:t>
        </w:r>
      </w:ins>
      <w:r w:rsidR="00FC1879">
        <w:t xml:space="preserve">data </w:t>
      </w:r>
      <w:ins w:id="67" w:author="Kyeongah Nah" w:date="2022-11-29T16:18:00Z">
        <w:r w:rsidR="001E2316">
          <w:t>including</w:t>
        </w:r>
      </w:ins>
      <w:del w:id="68" w:author="Kyeongah Nah" w:date="2022-11-29T16:18:00Z">
        <w:r w:rsidR="007D7958" w:rsidDel="001E2316">
          <w:delText>like</w:delText>
        </w:r>
      </w:del>
      <w:r w:rsidR="00FC1879">
        <w:t xml:space="preserve"> language data. </w:t>
      </w:r>
      <w:r w:rsidR="007D7958">
        <w:t>In particular</w:t>
      </w:r>
      <w:r w:rsidR="00FC1879">
        <w:t xml:space="preserve">, I </w:t>
      </w:r>
      <w:ins w:id="69" w:author="Kyeongah Nah" w:date="2022-11-29T16:19:00Z">
        <w:r w:rsidR="001E2316">
          <w:t>would like</w:t>
        </w:r>
      </w:ins>
      <w:del w:id="70" w:author="Kyeongah Nah" w:date="2022-11-29T16:19:00Z">
        <w:r w:rsidR="00FC1879" w:rsidDel="001E2316">
          <w:delText>want</w:delText>
        </w:r>
      </w:del>
      <w:r w:rsidR="00FC1879">
        <w:t xml:space="preserve"> to </w:t>
      </w:r>
      <w:r w:rsidR="00FD25B0">
        <w:t>study</w:t>
      </w:r>
      <w:r w:rsidR="00FC1879">
        <w:t xml:space="preserve"> </w:t>
      </w:r>
      <w:del w:id="71" w:author="Kyeongah Nah" w:date="2022-11-29T16:19:00Z">
        <w:r w:rsidR="00FC1879" w:rsidDel="001E2316">
          <w:delText>a</w:delText>
        </w:r>
        <w:r w:rsidR="00FD25B0" w:rsidDel="001E2316">
          <w:delText>bout</w:delText>
        </w:r>
        <w:r w:rsidR="00FC1879" w:rsidDel="001E2316">
          <w:delText xml:space="preserve"> </w:delText>
        </w:r>
      </w:del>
      <w:r w:rsidR="00FC1879">
        <w:t xml:space="preserve">language </w:t>
      </w:r>
      <w:r w:rsidR="00FD25B0">
        <w:t xml:space="preserve">processing </w:t>
      </w:r>
      <w:r w:rsidR="00FC1879">
        <w:t>model</w:t>
      </w:r>
      <w:r w:rsidR="00FD25B0">
        <w:t>s</w:t>
      </w:r>
      <w:r w:rsidR="00FC1879">
        <w:t xml:space="preserve"> for SOV</w:t>
      </w:r>
      <w:r w:rsidR="000E33E3">
        <w:t>(Subject-Object-Verb)</w:t>
      </w:r>
      <w:r w:rsidR="00FC1879">
        <w:t xml:space="preserve"> </w:t>
      </w:r>
      <w:r w:rsidR="007D7958">
        <w:t xml:space="preserve">and </w:t>
      </w:r>
      <w:r w:rsidR="00FC1879" w:rsidRPr="004C60D4">
        <w:t xml:space="preserve">agglutinative language like Korean language. </w:t>
      </w:r>
      <w:ins w:id="72" w:author="Kyeongah Nah" w:date="2022-11-29T16:19:00Z">
        <w:r w:rsidR="001E2316">
          <w:t>Although t</w:t>
        </w:r>
      </w:ins>
      <w:del w:id="73" w:author="Kyeongah Nah" w:date="2022-11-29T16:19:00Z">
        <w:r w:rsidR="004C60D4" w:rsidRPr="004C60D4" w:rsidDel="001E2316">
          <w:delText>T</w:delText>
        </w:r>
      </w:del>
      <w:r w:rsidR="004C60D4" w:rsidRPr="004C60D4">
        <w:t xml:space="preserve">here </w:t>
      </w:r>
      <w:ins w:id="74" w:author="Kyeongah Nah" w:date="2022-11-29T16:19:00Z">
        <w:r w:rsidR="001E2316">
          <w:t>exist</w:t>
        </w:r>
      </w:ins>
      <w:del w:id="75" w:author="Kyeongah Nah" w:date="2022-11-29T16:19:00Z">
        <w:r w:rsidR="004C60D4" w:rsidRPr="004C60D4" w:rsidDel="001E2316">
          <w:delText>are</w:delText>
        </w:r>
      </w:del>
      <w:r w:rsidR="004C60D4" w:rsidRPr="004C60D4">
        <w:t xml:space="preserve"> many natural language process</w:t>
      </w:r>
      <w:r w:rsidR="00D7124C">
        <w:t>ing</w:t>
      </w:r>
      <w:r w:rsidR="004C60D4" w:rsidRPr="004C60D4">
        <w:t xml:space="preserve"> algorithms for English</w:t>
      </w:r>
      <w:del w:id="76" w:author="Kyeongah Nah" w:date="2022-11-29T16:19:00Z">
        <w:r w:rsidR="004C60D4" w:rsidRPr="004C60D4" w:rsidDel="001E2316">
          <w:delText>. However</w:delText>
        </w:r>
      </w:del>
      <w:r w:rsidR="004C60D4" w:rsidRPr="004C60D4">
        <w:t>,</w:t>
      </w:r>
      <w:ins w:id="77" w:author="Kyeongah Nah" w:date="2022-11-29T16:19:00Z">
        <w:r w:rsidR="001E2316">
          <w:t xml:space="preserve"> </w:t>
        </w:r>
      </w:ins>
      <w:ins w:id="78" w:author="Kyeongah Nah" w:date="2022-11-29T16:21:00Z">
        <w:r w:rsidR="001E2316">
          <w:t xml:space="preserve">as </w:t>
        </w:r>
      </w:ins>
      <w:del w:id="79" w:author="Kyeongah Nah" w:date="2022-11-29T16:20:00Z">
        <w:r w:rsidR="004C60D4" w:rsidRPr="004C60D4" w:rsidDel="001E2316">
          <w:delText xml:space="preserve"> </w:delText>
        </w:r>
      </w:del>
      <w:r w:rsidR="004C60D4" w:rsidRPr="004C60D4">
        <w:t>En</w:t>
      </w:r>
      <w:r w:rsidR="004C60D4">
        <w:t>glish and Korean have different language structure and history</w:t>
      </w:r>
      <w:ins w:id="80" w:author="Kyeongah Nah" w:date="2022-11-29T16:25:00Z">
        <w:r w:rsidR="001E2316">
          <w:t>,</w:t>
        </w:r>
      </w:ins>
      <w:del w:id="81" w:author="Kyeongah Nah" w:date="2022-11-29T16:20:00Z">
        <w:r w:rsidR="004C60D4" w:rsidDel="001E2316">
          <w:delText xml:space="preserve">. </w:delText>
        </w:r>
        <w:r w:rsidR="00170929" w:rsidDel="001E2316">
          <w:delText>So,</w:delText>
        </w:r>
      </w:del>
      <w:r w:rsidR="00170929">
        <w:t xml:space="preserve"> I </w:t>
      </w:r>
      <w:ins w:id="82" w:author="Kyeongah Nah" w:date="2022-11-29T16:22:00Z">
        <w:r w:rsidR="001E2316">
          <w:t>wish</w:t>
        </w:r>
      </w:ins>
      <w:del w:id="83" w:author="Kyeongah Nah" w:date="2022-11-29T16:22:00Z">
        <w:r w:rsidR="00170929" w:rsidDel="001E2316">
          <w:delText>hope</w:delText>
        </w:r>
      </w:del>
      <w:r w:rsidR="00170929">
        <w:t xml:space="preserve"> </w:t>
      </w:r>
      <w:del w:id="84" w:author="Kyeongah Nah" w:date="2022-11-29T16:21:00Z">
        <w:r w:rsidR="00170929" w:rsidDel="001E2316">
          <w:delText>that I</w:delText>
        </w:r>
      </w:del>
      <w:ins w:id="85" w:author="Kyeongah Nah" w:date="2022-11-29T16:21:00Z">
        <w:r w:rsidR="001E2316">
          <w:t xml:space="preserve">to </w:t>
        </w:r>
      </w:ins>
      <w:del w:id="86" w:author="Kyeongah Nah" w:date="2022-11-29T16:21:00Z">
        <w:r w:rsidR="00170929" w:rsidDel="001E2316">
          <w:delText xml:space="preserve"> </w:delText>
        </w:r>
      </w:del>
      <w:r w:rsidR="00170929">
        <w:t>understand the difference</w:t>
      </w:r>
      <w:del w:id="87" w:author="Kyeongah Nah" w:date="2022-11-29T16:20:00Z">
        <w:r w:rsidR="00170929" w:rsidDel="001E2316">
          <w:delText>s</w:delText>
        </w:r>
      </w:del>
      <w:r w:rsidR="00170929">
        <w:t xml:space="preserve"> of them and</w:t>
      </w:r>
      <w:del w:id="88" w:author="Kyeongah Nah" w:date="2022-11-29T16:21:00Z">
        <w:r w:rsidR="00170929" w:rsidDel="001E2316">
          <w:delText xml:space="preserve"> </w:delText>
        </w:r>
        <w:r w:rsidR="007D7958" w:rsidDel="001E2316">
          <w:delText>I</w:delText>
        </w:r>
      </w:del>
      <w:r w:rsidR="007D7958">
        <w:t xml:space="preserve"> develop </w:t>
      </w:r>
      <w:r w:rsidR="00170929">
        <w:t xml:space="preserve">a model which </w:t>
      </w:r>
      <w:del w:id="89" w:author="Kyeongah Nah" w:date="2022-11-29T16:20:00Z">
        <w:r w:rsidR="00170929" w:rsidDel="001E2316">
          <w:delText xml:space="preserve">is </w:delText>
        </w:r>
      </w:del>
      <w:r w:rsidR="00170929">
        <w:t>fit to Korean.</w:t>
      </w:r>
    </w:p>
    <w:p w14:paraId="79FFEC74" w14:textId="25F3082A" w:rsidR="00AA3845" w:rsidRPr="00AA3845" w:rsidRDefault="0015536C" w:rsidP="002D32F1">
      <w:del w:id="90" w:author="Kyeongah Nah" w:date="2022-11-29T15:29:00Z">
        <w:r w:rsidDel="00D3745A">
          <w:delText>?</w:delText>
        </w:r>
        <w:r w:rsidR="00877F1B" w:rsidDel="00D3745A">
          <w:delText>I will research</w:delText>
        </w:r>
      </w:del>
      <w:ins w:id="91" w:author="Kyeongah Nah" w:date="2022-11-29T15:30:00Z">
        <w:r w:rsidR="00D3745A">
          <w:t>As a final goal</w:t>
        </w:r>
      </w:ins>
      <w:ins w:id="92" w:author="Kyeongah Nah" w:date="2022-11-29T15:29:00Z">
        <w:r w:rsidR="00D3745A">
          <w:t>, I hope t</w:t>
        </w:r>
      </w:ins>
      <w:ins w:id="93" w:author="Kyeongah Nah" w:date="2022-11-29T15:30:00Z">
        <w:r w:rsidR="00D3745A">
          <w:t>o</w:t>
        </w:r>
      </w:ins>
      <w:r w:rsidR="00877F1B">
        <w:t xml:space="preserve"> </w:t>
      </w:r>
      <w:del w:id="94" w:author="Kyeongah Nah" w:date="2022-11-29T15:30:00Z">
        <w:r w:rsidR="00877F1B" w:rsidDel="00D3745A">
          <w:delText xml:space="preserve">about </w:delText>
        </w:r>
      </w:del>
      <w:r w:rsidR="00877F1B">
        <w:t>find</w:t>
      </w:r>
      <w:del w:id="95" w:author="Kyeongah Nah" w:date="2022-11-29T15:30:00Z">
        <w:r w:rsidR="00877F1B" w:rsidDel="00D3745A">
          <w:delText>ing</w:delText>
        </w:r>
      </w:del>
      <w:r w:rsidR="00877F1B">
        <w:t xml:space="preserve"> solutions of various nonlinear matrix equations</w:t>
      </w:r>
      <w:r>
        <w:t xml:space="preserve"> with neural network models</w:t>
      </w:r>
      <w:r w:rsidR="00877F1B">
        <w:t xml:space="preserve">. </w:t>
      </w:r>
      <w:r>
        <w:t>T</w:t>
      </w:r>
      <w:r w:rsidR="00A41571">
        <w:t>o find solutions of nonlinear matrix equations</w:t>
      </w:r>
      <w:r>
        <w:t xml:space="preserve"> with iterative methods, we</w:t>
      </w:r>
      <w:r w:rsidR="00A41571">
        <w:t xml:space="preserve"> </w:t>
      </w:r>
      <w:r w:rsidR="002B5F5E">
        <w:t>need</w:t>
      </w:r>
      <w:r w:rsidR="00A41571">
        <w:t xml:space="preserve"> a lot of </w:t>
      </w:r>
      <w:r>
        <w:t xml:space="preserve">computing </w:t>
      </w:r>
      <w:r w:rsidR="00A41571">
        <w:t>resources.</w:t>
      </w:r>
      <w:r w:rsidR="002D32F1">
        <w:t xml:space="preserve"> </w:t>
      </w:r>
      <w:r w:rsidR="002B5F5E">
        <w:t>The a</w:t>
      </w:r>
      <w:r w:rsidR="002D32F1">
        <w:t xml:space="preserve">cceleration </w:t>
      </w:r>
      <w:r w:rsidR="003E17A4">
        <w:t>techniques</w:t>
      </w:r>
      <w:r w:rsidR="002D32F1">
        <w:t xml:space="preserve"> </w:t>
      </w:r>
      <w:r w:rsidR="003E17A4">
        <w:t xml:space="preserve">for iterative methods </w:t>
      </w:r>
      <w:del w:id="96" w:author="Kyeongah Nah" w:date="2022-11-29T16:26:00Z">
        <w:r w:rsidR="004D4D16" w:rsidDel="001E2316">
          <w:delText xml:space="preserve">are which </w:delText>
        </w:r>
      </w:del>
      <w:r w:rsidR="004D4D16">
        <w:t>save</w:t>
      </w:r>
      <w:r w:rsidR="003E17A4">
        <w:t xml:space="preserve"> resources </w:t>
      </w:r>
      <w:ins w:id="97" w:author="Kyeongah Nah" w:date="2022-11-29T16:26:00Z">
        <w:r w:rsidR="001E2316">
          <w:t>such as</w:t>
        </w:r>
      </w:ins>
      <w:del w:id="98" w:author="Kyeongah Nah" w:date="2022-11-29T16:26:00Z">
        <w:r w:rsidR="003E17A4" w:rsidDel="001E2316">
          <w:delText>like</w:delText>
        </w:r>
      </w:del>
      <w:r w:rsidR="003E17A4">
        <w:t xml:space="preserve"> electric power or time. </w:t>
      </w:r>
      <w:ins w:id="99" w:author="Kyeongah Nah" w:date="2022-11-29T16:30:00Z">
        <w:r w:rsidR="00FC2C89">
          <w:t xml:space="preserve">On that account, </w:t>
        </w:r>
      </w:ins>
      <w:del w:id="100" w:author="Kyeongah Nah" w:date="2022-11-29T16:26:00Z">
        <w:r w:rsidR="00395FA6" w:rsidDel="001E2316">
          <w:delText xml:space="preserve">As another technique, </w:delText>
        </w:r>
      </w:del>
      <w:r w:rsidR="00395FA6">
        <w:t xml:space="preserve">I </w:t>
      </w:r>
      <w:ins w:id="101" w:author="Kyeongah Nah" w:date="2022-11-29T16:30:00Z">
        <w:r w:rsidR="00FC2C89">
          <w:t>am going to</w:t>
        </w:r>
      </w:ins>
      <w:del w:id="102" w:author="Kyeongah Nah" w:date="2022-11-29T16:26:00Z">
        <w:r w:rsidR="00395FA6" w:rsidDel="001E2316">
          <w:delText>consider</w:delText>
        </w:r>
      </w:del>
      <w:r w:rsidR="00395FA6">
        <w:t xml:space="preserve"> </w:t>
      </w:r>
      <w:proofErr w:type="spellStart"/>
      <w:r w:rsidR="00395FA6">
        <w:t>develop</w:t>
      </w:r>
      <w:ins w:id="103" w:author="Kyeongah Nah" w:date="2022-11-29T16:26:00Z">
        <w:r w:rsidR="001E2316">
          <w:t>e</w:t>
        </w:r>
      </w:ins>
      <w:proofErr w:type="spellEnd"/>
      <w:del w:id="104" w:author="Kyeongah Nah" w:date="2022-11-29T16:26:00Z">
        <w:r w:rsidR="00395FA6" w:rsidDel="001E2316">
          <w:delText>ing</w:delText>
        </w:r>
      </w:del>
      <w:r w:rsidR="00395FA6">
        <w:t xml:space="preserve"> a n</w:t>
      </w:r>
      <w:ins w:id="105" w:author="Kyeongah Nah" w:date="2022-11-29T16:26:00Z">
        <w:r w:rsidR="001E2316">
          <w:t>ovel</w:t>
        </w:r>
      </w:ins>
      <w:del w:id="106" w:author="Kyeongah Nah" w:date="2022-11-29T16:26:00Z">
        <w:r w:rsidR="00395FA6" w:rsidDel="001E2316">
          <w:delText>ew</w:delText>
        </w:r>
      </w:del>
      <w:r w:rsidR="00395FA6">
        <w:t xml:space="preserve"> neural network model </w:t>
      </w:r>
      <w:ins w:id="107" w:author="Kyeongah Nah" w:date="2022-11-29T16:29:00Z">
        <w:r w:rsidR="00FC2C89">
          <w:t xml:space="preserve">aiming </w:t>
        </w:r>
      </w:ins>
      <w:r w:rsidR="00395FA6">
        <w:t xml:space="preserve">to discover an efficient technique </w:t>
      </w:r>
      <w:ins w:id="108" w:author="Kyeongah Nah" w:date="2022-11-29T16:27:00Z">
        <w:r w:rsidR="001E2316">
          <w:t>to find</w:t>
        </w:r>
      </w:ins>
      <w:del w:id="109" w:author="Kyeongah Nah" w:date="2022-11-29T16:27:00Z">
        <w:r w:rsidR="00395FA6" w:rsidDel="001E2316">
          <w:delText>finding</w:delText>
        </w:r>
      </w:del>
      <w:r w:rsidR="00395FA6">
        <w:t xml:space="preserve"> solutions. In fact, some </w:t>
      </w:r>
      <w:r w:rsidR="00892ECE">
        <w:t>researchers</w:t>
      </w:r>
      <w:r w:rsidR="00395FA6">
        <w:t xml:space="preserve"> of </w:t>
      </w:r>
      <w:r w:rsidR="00892ECE">
        <w:t>DeepMind published an article</w:t>
      </w:r>
      <w:ins w:id="110" w:author="Kyeongah Nah" w:date="2022-11-29T16:31:00Z">
        <w:r w:rsidR="00FC2C89">
          <w:t xml:space="preserve"> entitled</w:t>
        </w:r>
      </w:ins>
      <w:r w:rsidR="00892ECE">
        <w:t xml:space="preserve"> “</w:t>
      </w:r>
      <w:r w:rsidR="00892ECE">
        <w:rPr>
          <w:rFonts w:hint="eastAsia"/>
        </w:rPr>
        <w:t>D</w:t>
      </w:r>
      <w:r w:rsidR="00892ECE">
        <w:t xml:space="preserve">iscovering faster </w:t>
      </w:r>
      <w:r w:rsidR="00892ECE">
        <w:lastRenderedPageBreak/>
        <w:t>matrix multiplication algorithms with reinforcement learning</w:t>
      </w:r>
      <w:r w:rsidR="00F05B64">
        <w:t>.</w:t>
      </w:r>
      <w:r w:rsidR="00892ECE">
        <w:t>”</w:t>
      </w:r>
      <w:r w:rsidR="00F05B64">
        <w:t xml:space="preserve"> </w:t>
      </w:r>
      <w:del w:id="111" w:author="Kyeongah Nah" w:date="2022-11-29T16:31:00Z">
        <w:r w:rsidR="00F05B64" w:rsidDel="00FC2C89">
          <w:delText xml:space="preserve">So, </w:delText>
        </w:r>
      </w:del>
      <w:del w:id="112" w:author="Kyeongah Nah" w:date="2022-11-29T16:32:00Z">
        <w:r w:rsidR="00B9268E" w:rsidDel="00FC2C89">
          <w:delText xml:space="preserve">I </w:delText>
        </w:r>
      </w:del>
      <w:ins w:id="113" w:author="Kyeongah Nah" w:date="2022-11-29T16:32:00Z">
        <w:r w:rsidR="00FC2C89">
          <w:t>With</w:t>
        </w:r>
      </w:ins>
      <w:ins w:id="114" w:author="Kyeongah Nah" w:date="2022-11-29T16:31:00Z">
        <w:r w:rsidR="00FC2C89">
          <w:t xml:space="preserve"> </w:t>
        </w:r>
      </w:ins>
      <w:ins w:id="115" w:author="Kyeongah Nah" w:date="2022-11-29T16:32:00Z">
        <w:r w:rsidR="00FC2C89">
          <w:t xml:space="preserve">my background of solving nonlinear matrix equations, I believe I can </w:t>
        </w:r>
      </w:ins>
      <w:del w:id="116" w:author="Kyeongah Nah" w:date="2022-11-29T16:32:00Z">
        <w:r w:rsidR="00F05B64" w:rsidDel="00FC2C89">
          <w:delText>will</w:delText>
        </w:r>
        <w:r w:rsidR="00B9268E" w:rsidDel="00FC2C89">
          <w:delText xml:space="preserve"> </w:delText>
        </w:r>
      </w:del>
      <w:proofErr w:type="spellStart"/>
      <w:r w:rsidR="00F05B64">
        <w:t>develop</w:t>
      </w:r>
      <w:ins w:id="117" w:author="Kyeongah Nah" w:date="2022-11-29T16:32:00Z">
        <w:r w:rsidR="00FC2C89">
          <w:t>e</w:t>
        </w:r>
      </w:ins>
      <w:proofErr w:type="spellEnd"/>
      <w:r w:rsidR="00F05B64">
        <w:t xml:space="preserve"> a new model </w:t>
      </w:r>
      <w:ins w:id="118" w:author="Kyeongah Nah" w:date="2022-11-29T16:33:00Z">
        <w:r w:rsidR="004A1E15">
          <w:t>to advance</w:t>
        </w:r>
      </w:ins>
      <w:del w:id="119" w:author="Kyeongah Nah" w:date="2022-11-29T16:33:00Z">
        <w:r w:rsidR="00B9268E" w:rsidDel="004A1E15">
          <w:delText>discover</w:delText>
        </w:r>
        <w:r w:rsidR="00F05B64" w:rsidDel="004A1E15">
          <w:delText>ing</w:delText>
        </w:r>
      </w:del>
      <w:r w:rsidR="00B9268E">
        <w:t xml:space="preserve"> acceleration techniques</w:t>
      </w:r>
      <w:ins w:id="120" w:author="Kyeongah Nah" w:date="2022-11-29T16:32:00Z">
        <w:r w:rsidR="00FC2C89">
          <w:t>.</w:t>
        </w:r>
      </w:ins>
      <w:del w:id="121" w:author="Kyeongah Nah" w:date="2022-11-29T16:32:00Z">
        <w:r w:rsidR="00B9268E" w:rsidDel="00FC2C89">
          <w:delText xml:space="preserve"> with my background of </w:delText>
        </w:r>
        <w:r w:rsidR="00F05B64" w:rsidDel="00FC2C89">
          <w:delText>solving nonlinear matrix equations</w:delText>
        </w:r>
      </w:del>
      <w:del w:id="122" w:author="Kyeongah Nah" w:date="2022-11-29T16:31:00Z">
        <w:r w:rsidR="00F05B64" w:rsidDel="00FC2C89">
          <w:delText xml:space="preserve"> and the paper</w:delText>
        </w:r>
      </w:del>
      <w:del w:id="123" w:author="Kyeongah Nah" w:date="2022-11-29T16:32:00Z">
        <w:r w:rsidR="00F05B64" w:rsidDel="00FC2C89">
          <w:delText xml:space="preserve">. </w:delText>
        </w:r>
      </w:del>
    </w:p>
    <w:sectPr w:rsidR="00AA3845" w:rsidRPr="00AA38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yeongah Nah">
    <w15:presenceInfo w15:providerId="None" w15:userId="Kyeongah N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bordersDoNotSurroundHeader/>
  <w:bordersDoNotSurroundFooter/>
  <w:proofState w:spelling="clean" w:grammar="clean"/>
  <w:trackRevisions/>
  <w:defaultTabStop w:val="800"/>
  <w:autoHyphenation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D4"/>
    <w:rsid w:val="00010810"/>
    <w:rsid w:val="00022640"/>
    <w:rsid w:val="0003710D"/>
    <w:rsid w:val="00093B2B"/>
    <w:rsid w:val="000A7569"/>
    <w:rsid w:val="000B073A"/>
    <w:rsid w:val="000E33E3"/>
    <w:rsid w:val="000F79F9"/>
    <w:rsid w:val="0011353E"/>
    <w:rsid w:val="0015536C"/>
    <w:rsid w:val="00166003"/>
    <w:rsid w:val="00170929"/>
    <w:rsid w:val="001A3578"/>
    <w:rsid w:val="001E0A8C"/>
    <w:rsid w:val="001E2316"/>
    <w:rsid w:val="001E2D71"/>
    <w:rsid w:val="00260F64"/>
    <w:rsid w:val="002B5F5E"/>
    <w:rsid w:val="002D32F1"/>
    <w:rsid w:val="00307DFB"/>
    <w:rsid w:val="00312B56"/>
    <w:rsid w:val="00377928"/>
    <w:rsid w:val="00393D76"/>
    <w:rsid w:val="00395FA6"/>
    <w:rsid w:val="003C67C2"/>
    <w:rsid w:val="003E17A4"/>
    <w:rsid w:val="003E38CA"/>
    <w:rsid w:val="003E3B88"/>
    <w:rsid w:val="003F403D"/>
    <w:rsid w:val="00411E3D"/>
    <w:rsid w:val="004A1E15"/>
    <w:rsid w:val="004A7B1B"/>
    <w:rsid w:val="004B0F2B"/>
    <w:rsid w:val="004B4FC2"/>
    <w:rsid w:val="004C44F1"/>
    <w:rsid w:val="004C60D4"/>
    <w:rsid w:val="004D4D16"/>
    <w:rsid w:val="004E5658"/>
    <w:rsid w:val="004F296E"/>
    <w:rsid w:val="005046DD"/>
    <w:rsid w:val="005317DA"/>
    <w:rsid w:val="005461A9"/>
    <w:rsid w:val="00591095"/>
    <w:rsid w:val="00595444"/>
    <w:rsid w:val="005979C1"/>
    <w:rsid w:val="00607A66"/>
    <w:rsid w:val="00611151"/>
    <w:rsid w:val="0067230B"/>
    <w:rsid w:val="0069649D"/>
    <w:rsid w:val="006B200E"/>
    <w:rsid w:val="006F6688"/>
    <w:rsid w:val="00743462"/>
    <w:rsid w:val="00744176"/>
    <w:rsid w:val="00746692"/>
    <w:rsid w:val="00752AF5"/>
    <w:rsid w:val="00766E76"/>
    <w:rsid w:val="0078181B"/>
    <w:rsid w:val="0079192C"/>
    <w:rsid w:val="00792EE6"/>
    <w:rsid w:val="007D7958"/>
    <w:rsid w:val="007E4BAC"/>
    <w:rsid w:val="007E69DD"/>
    <w:rsid w:val="007F61ED"/>
    <w:rsid w:val="0080023D"/>
    <w:rsid w:val="00846A52"/>
    <w:rsid w:val="00864AD4"/>
    <w:rsid w:val="0087233A"/>
    <w:rsid w:val="00873CA7"/>
    <w:rsid w:val="00874304"/>
    <w:rsid w:val="00875626"/>
    <w:rsid w:val="00877AD6"/>
    <w:rsid w:val="00877F1B"/>
    <w:rsid w:val="00884EE6"/>
    <w:rsid w:val="00892ECE"/>
    <w:rsid w:val="008A3DF5"/>
    <w:rsid w:val="008A53B1"/>
    <w:rsid w:val="008C579C"/>
    <w:rsid w:val="00943F0C"/>
    <w:rsid w:val="0099042F"/>
    <w:rsid w:val="009B0390"/>
    <w:rsid w:val="009D62D0"/>
    <w:rsid w:val="00A176ED"/>
    <w:rsid w:val="00A41571"/>
    <w:rsid w:val="00A509B5"/>
    <w:rsid w:val="00A6733A"/>
    <w:rsid w:val="00AA3845"/>
    <w:rsid w:val="00AA7156"/>
    <w:rsid w:val="00AE13D6"/>
    <w:rsid w:val="00AF25FE"/>
    <w:rsid w:val="00B0394E"/>
    <w:rsid w:val="00B07721"/>
    <w:rsid w:val="00B16F9E"/>
    <w:rsid w:val="00B24815"/>
    <w:rsid w:val="00B9268E"/>
    <w:rsid w:val="00B96B31"/>
    <w:rsid w:val="00BE42D3"/>
    <w:rsid w:val="00C11172"/>
    <w:rsid w:val="00C311AE"/>
    <w:rsid w:val="00C67BD7"/>
    <w:rsid w:val="00C9536D"/>
    <w:rsid w:val="00C971C2"/>
    <w:rsid w:val="00CA5BBB"/>
    <w:rsid w:val="00CB0BA1"/>
    <w:rsid w:val="00CC02F1"/>
    <w:rsid w:val="00CD2FBD"/>
    <w:rsid w:val="00CF2CB2"/>
    <w:rsid w:val="00D33037"/>
    <w:rsid w:val="00D3745A"/>
    <w:rsid w:val="00D40AD8"/>
    <w:rsid w:val="00D50206"/>
    <w:rsid w:val="00D634A5"/>
    <w:rsid w:val="00D7124C"/>
    <w:rsid w:val="00DB0CB9"/>
    <w:rsid w:val="00DB2E85"/>
    <w:rsid w:val="00DD1F62"/>
    <w:rsid w:val="00DF1CC4"/>
    <w:rsid w:val="00DF55D3"/>
    <w:rsid w:val="00E35371"/>
    <w:rsid w:val="00E41482"/>
    <w:rsid w:val="00E6018A"/>
    <w:rsid w:val="00E76378"/>
    <w:rsid w:val="00E86F91"/>
    <w:rsid w:val="00EB6294"/>
    <w:rsid w:val="00ED057D"/>
    <w:rsid w:val="00EE2736"/>
    <w:rsid w:val="00F0093D"/>
    <w:rsid w:val="00F05B64"/>
    <w:rsid w:val="00F16F62"/>
    <w:rsid w:val="00F56C10"/>
    <w:rsid w:val="00F86DE4"/>
    <w:rsid w:val="00F93E3E"/>
    <w:rsid w:val="00FC1879"/>
    <w:rsid w:val="00FC2C89"/>
    <w:rsid w:val="00FD25B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3EB2"/>
  <w15:chartTrackingRefBased/>
  <w15:docId w15:val="{1FBA1751-0D2A-4625-97A1-BA1A206F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D4"/>
  </w:style>
  <w:style w:type="paragraph" w:styleId="1">
    <w:name w:val="heading 1"/>
    <w:basedOn w:val="a"/>
    <w:next w:val="a"/>
    <w:link w:val="1Char"/>
    <w:uiPriority w:val="9"/>
    <w:qFormat/>
    <w:rsid w:val="00864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AD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AD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4AD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4A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4AD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4A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4AD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64AD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64AD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864AD4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864AD4"/>
    <w:rPr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864AD4"/>
  </w:style>
  <w:style w:type="character" w:customStyle="1" w:styleId="7Char">
    <w:name w:val="제목 7 Char"/>
    <w:basedOn w:val="a0"/>
    <w:link w:val="7"/>
    <w:uiPriority w:val="9"/>
    <w:semiHidden/>
    <w:rsid w:val="00864AD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864AD4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864AD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64A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64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864AD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64AD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864AD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64AD4"/>
    <w:rPr>
      <w:b/>
      <w:bCs/>
      <w:color w:val="auto"/>
    </w:rPr>
  </w:style>
  <w:style w:type="character" w:styleId="a7">
    <w:name w:val="Emphasis"/>
    <w:basedOn w:val="a0"/>
    <w:uiPriority w:val="20"/>
    <w:qFormat/>
    <w:rsid w:val="00864AD4"/>
    <w:rPr>
      <w:i/>
      <w:iCs/>
      <w:color w:val="auto"/>
    </w:rPr>
  </w:style>
  <w:style w:type="paragraph" w:styleId="a8">
    <w:name w:val="No Spacing"/>
    <w:uiPriority w:val="1"/>
    <w:qFormat/>
    <w:rsid w:val="00864AD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64AD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864AD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64AD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a"/>
    <w:uiPriority w:val="30"/>
    <w:rsid w:val="00864AD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864AD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64AD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864AD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64AD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864AD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64AD4"/>
    <w:pPr>
      <w:outlineLvl w:val="9"/>
    </w:pPr>
  </w:style>
  <w:style w:type="paragraph" w:styleId="af0">
    <w:name w:val="Revision"/>
    <w:hidden/>
    <w:uiPriority w:val="99"/>
    <w:semiHidden/>
    <w:rsid w:val="00312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3A441-7013-429A-AEFE-E53E9C2D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상협 서</dc:creator>
  <cp:keywords/>
  <dc:description/>
  <cp:lastModifiedBy>Kyeongah Nah</cp:lastModifiedBy>
  <cp:revision>85</cp:revision>
  <dcterms:created xsi:type="dcterms:W3CDTF">2022-11-18T06:05:00Z</dcterms:created>
  <dcterms:modified xsi:type="dcterms:W3CDTF">2022-11-29T07:34:00Z</dcterms:modified>
</cp:coreProperties>
</file>