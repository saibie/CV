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20E3" w14:textId="2F1C2256" w:rsidR="003A07B7" w:rsidRDefault="00864AD4" w:rsidP="00864AD4">
      <w:pPr>
        <w:pStyle w:val="a4"/>
      </w:pPr>
      <w:r>
        <w:rPr>
          <w:rFonts w:hint="eastAsia"/>
        </w:rPr>
        <w:t>R</w:t>
      </w:r>
      <w:r>
        <w:t>esearch Statement</w:t>
      </w:r>
    </w:p>
    <w:p w14:paraId="3F1B66C3" w14:textId="6CABD17F" w:rsidR="00AE13D6" w:rsidRDefault="00AA3845" w:rsidP="00AE13D6">
      <w:pPr>
        <w:pStyle w:val="1"/>
      </w:pPr>
      <w:r>
        <w:rPr>
          <w:rFonts w:hint="eastAsia"/>
        </w:rPr>
        <w:t>C</w:t>
      </w:r>
      <w:r>
        <w:t>urrent Objectives</w:t>
      </w:r>
    </w:p>
    <w:p w14:paraId="3BED912B" w14:textId="50E0ECDB" w:rsidR="00B16F9E" w:rsidRDefault="0011353E" w:rsidP="00B0394E">
      <w:r>
        <w:t>M</w:t>
      </w:r>
      <w:r w:rsidR="00EB6294">
        <w:t>y research interest</w:t>
      </w:r>
      <w:r w:rsidR="00766E76">
        <w:t>s</w:t>
      </w:r>
      <w:r w:rsidR="00EB6294">
        <w:t xml:space="preserve"> </w:t>
      </w:r>
      <w:r>
        <w:t>are</w:t>
      </w:r>
      <w:r w:rsidR="00EB6294">
        <w:t xml:space="preserve"> </w:t>
      </w:r>
      <w:r w:rsidR="00312B56">
        <w:t>in developing</w:t>
      </w:r>
      <w:r w:rsidR="00260F64">
        <w:t xml:space="preserve"> </w:t>
      </w:r>
      <w:r w:rsidR="00EB6294">
        <w:t xml:space="preserve">advanced iterative methods </w:t>
      </w:r>
      <w:r>
        <w:t>to solve</w:t>
      </w:r>
      <w:r w:rsidR="00EB6294">
        <w:t xml:space="preserve"> nonlinear matrix equations</w:t>
      </w:r>
      <w:r>
        <w:t xml:space="preserve"> and applying neural network models to solve industrial problems</w:t>
      </w:r>
      <w:r w:rsidR="00EB6294">
        <w:t xml:space="preserve">. </w:t>
      </w:r>
      <w:r>
        <w:t xml:space="preserve">Through these interests, I want to reach my research objective </w:t>
      </w:r>
      <w:r w:rsidR="00A509B5">
        <w:t>which is to solve</w:t>
      </w:r>
      <w:r>
        <w:t xml:space="preserve"> application problems with computer algorithms.</w:t>
      </w:r>
    </w:p>
    <w:p w14:paraId="0911C871" w14:textId="2AE16A23" w:rsidR="00B0394E" w:rsidRDefault="00875626" w:rsidP="007E4BAC">
      <w:r>
        <w:t>Algorithms to solve</w:t>
      </w:r>
      <w:r w:rsidR="00F86DE4">
        <w:t xml:space="preserve"> nonlinear matrix equation</w:t>
      </w:r>
      <w:r w:rsidR="004A7B1B">
        <w:t>s</w:t>
      </w:r>
      <w:r w:rsidR="00F86DE4">
        <w:t xml:space="preserve"> can be applied</w:t>
      </w:r>
      <w:r w:rsidR="00312B56">
        <w:t xml:space="preserve"> to</w:t>
      </w:r>
      <w:r w:rsidR="00F86DE4">
        <w:t xml:space="preserve"> </w:t>
      </w:r>
      <w:r w:rsidR="005979C1">
        <w:t>extensive application problems</w:t>
      </w:r>
      <w:r w:rsidR="00312B56">
        <w:t xml:space="preserve"> </w:t>
      </w:r>
      <w:r>
        <w:t>–</w:t>
      </w:r>
      <w:r w:rsidR="005979C1">
        <w:t xml:space="preserve"> </w:t>
      </w:r>
      <w:r>
        <w:t>to estimate the</w:t>
      </w:r>
      <w:r w:rsidR="00F86DE4">
        <w:t xml:space="preserve"> stationary vector</w:t>
      </w:r>
      <w:r>
        <w:t>s</w:t>
      </w:r>
      <w:r w:rsidR="00F86DE4">
        <w:t xml:space="preserve"> for various queueing models, or </w:t>
      </w:r>
      <w:r>
        <w:t>to solve</w:t>
      </w:r>
      <w:r w:rsidR="00F86DE4">
        <w:t xml:space="preserve"> generalized eigenvalue problems </w:t>
      </w:r>
      <w:r w:rsidR="0003710D">
        <w:t xml:space="preserve">in </w:t>
      </w:r>
      <w:r w:rsidR="00F86DE4">
        <w:t xml:space="preserve">overdamped problems. </w:t>
      </w:r>
      <w:r>
        <w:t>Although there exist v</w:t>
      </w:r>
      <w:r w:rsidR="004A7B1B">
        <w:t>arious</w:t>
      </w:r>
      <w:r w:rsidR="00166003">
        <w:t xml:space="preserve"> direct methods </w:t>
      </w:r>
      <w:r w:rsidR="004A7B1B">
        <w:t xml:space="preserve">to </w:t>
      </w:r>
      <w:r>
        <w:t>deal with</w:t>
      </w:r>
      <w:r w:rsidR="004A7B1B">
        <w:t xml:space="preserve"> nonlinear matrix equations</w:t>
      </w:r>
      <w:r>
        <w:t>, an</w:t>
      </w:r>
      <w:r w:rsidR="004A7B1B">
        <w:t xml:space="preserve"> iterative method can cover wider area of problems than</w:t>
      </w:r>
      <w:r>
        <w:t xml:space="preserve"> a</w:t>
      </w:r>
      <w:r w:rsidR="004A7B1B">
        <w:t xml:space="preserve"> direct method.</w:t>
      </w:r>
      <w:r>
        <w:t xml:space="preserve"> Therefore,</w:t>
      </w:r>
      <w:r w:rsidR="004A7B1B">
        <w:t xml:space="preserve"> </w:t>
      </w:r>
      <w:r>
        <w:t>it is also important to advance the performance</w:t>
      </w:r>
      <w:r w:rsidR="004A7B1B">
        <w:t xml:space="preserve"> of iterative methods. </w:t>
      </w:r>
      <w:r w:rsidR="00766E76">
        <w:t xml:space="preserve">Until now, I have </w:t>
      </w:r>
      <w:r>
        <w:t>studied the</w:t>
      </w:r>
      <w:r w:rsidR="00766E76">
        <w:t xml:space="preserve"> </w:t>
      </w:r>
      <w:r w:rsidR="00E76378">
        <w:t xml:space="preserve">acceleration techniques of Newton’s method </w:t>
      </w:r>
      <w:r>
        <w:t>which is one of the</w:t>
      </w:r>
      <w:r w:rsidR="00E76378">
        <w:t xml:space="preserve"> advanced iterative methods.</w:t>
      </w:r>
    </w:p>
    <w:p w14:paraId="33A82D6E" w14:textId="133E9DF3" w:rsidR="00864AD4" w:rsidRDefault="00EE2736" w:rsidP="008A53B1">
      <w:r w:rsidRPr="00EE2736">
        <w:t xml:space="preserve">While I was in the previous institute, I dealt with </w:t>
      </w:r>
      <w:r w:rsidR="00875626">
        <w:t>several types of</w:t>
      </w:r>
      <w:r w:rsidRPr="00EE2736">
        <w:t xml:space="preserve"> medical images </w:t>
      </w:r>
      <w:r w:rsidR="00875626">
        <w:t xml:space="preserve">obtained </w:t>
      </w:r>
      <w:r w:rsidRPr="00EE2736">
        <w:t>from hospitals in Busan to distinguish existence of diseases or to detect parts of</w:t>
      </w:r>
      <w:r w:rsidR="00875626">
        <w:t xml:space="preserve"> the</w:t>
      </w:r>
      <w:r w:rsidRPr="00EE2736">
        <w:t xml:space="preserve"> body.</w:t>
      </w:r>
      <w:r w:rsidR="008A53B1">
        <w:t xml:space="preserve"> To</w:t>
      </w:r>
      <w:r w:rsidR="00875626">
        <w:t xml:space="preserve"> accomplish</w:t>
      </w:r>
      <w:r w:rsidR="008A53B1">
        <w:t xml:space="preserve"> th</w:t>
      </w:r>
      <w:r w:rsidR="00875626">
        <w:t>ese</w:t>
      </w:r>
      <w:r w:rsidR="008A53B1">
        <w:t xml:space="preserve"> </w:t>
      </w:r>
      <w:r w:rsidR="00875626">
        <w:t>tasks</w:t>
      </w:r>
      <w:r w:rsidR="008A53B1">
        <w:t xml:space="preserve">, I </w:t>
      </w:r>
      <w:r w:rsidR="00D40AD8">
        <w:t>trained myself with</w:t>
      </w:r>
      <w:r w:rsidR="008A53B1">
        <w:t xml:space="preserve"> convolutional neural network models for classification or segmentation</w:t>
      </w:r>
      <w:r w:rsidR="00D40AD8">
        <w:t xml:space="preserve"> and applied these techniques to the clinical data</w:t>
      </w:r>
      <w:r w:rsidR="008A53B1">
        <w:t>.</w:t>
      </w:r>
    </w:p>
    <w:p w14:paraId="6E7B80C5" w14:textId="76CEBC20" w:rsidR="00595444" w:rsidRDefault="00595444" w:rsidP="00595444">
      <w:pPr>
        <w:pStyle w:val="1"/>
      </w:pPr>
      <w:r>
        <w:rPr>
          <w:rFonts w:hint="eastAsia"/>
        </w:rPr>
        <w:t>C</w:t>
      </w:r>
      <w:r>
        <w:t>urrent Research</w:t>
      </w:r>
    </w:p>
    <w:p w14:paraId="0ED10105" w14:textId="1560B3A2" w:rsidR="00CC02F1" w:rsidRDefault="00CC02F1" w:rsidP="00CC02F1">
      <w:pPr>
        <w:pStyle w:val="3"/>
      </w:pPr>
      <w:r>
        <w:rPr>
          <w:rFonts w:hint="eastAsia"/>
        </w:rPr>
        <w:t>I</w:t>
      </w:r>
      <w:r>
        <w:t>terative Method</w:t>
      </w:r>
      <w:r w:rsidR="00D40AD8">
        <w:t>s to solve</w:t>
      </w:r>
      <w:r>
        <w:t xml:space="preserve"> nonlinear matrix equations</w:t>
      </w:r>
    </w:p>
    <w:p w14:paraId="15F7DE23" w14:textId="42A75605" w:rsidR="00A6733A" w:rsidRDefault="009D62D0" w:rsidP="00595444">
      <w:r>
        <w:t>Currently, I am working on the</w:t>
      </w:r>
      <w:r w:rsidR="001E2D71">
        <w:t xml:space="preserve"> acceleration </w:t>
      </w:r>
      <w:r w:rsidR="00DF55D3">
        <w:t>technique</w:t>
      </w:r>
      <w:r w:rsidR="001E2D71">
        <w:t xml:space="preserve"> of Newton’s method </w:t>
      </w:r>
      <w:r w:rsidR="00B24815">
        <w:t xml:space="preserve">by applying </w:t>
      </w:r>
      <w:r w:rsidR="00DF55D3">
        <w:t>algebraic</w:t>
      </w:r>
      <w:r w:rsidR="001E2D71">
        <w:t xml:space="preserve"> transposition on the given m</w:t>
      </w:r>
      <w:r w:rsidR="00595444">
        <w:t>atrix polynomial equation</w:t>
      </w:r>
      <w:r w:rsidR="00CC02F1">
        <w:rPr>
          <w:rFonts w:hint="eastAsia"/>
        </w:rPr>
        <w:t>.</w:t>
      </w:r>
      <w:r w:rsidR="00B07721">
        <w:t xml:space="preserve"> </w:t>
      </w:r>
    </w:p>
    <w:p w14:paraId="39918B7F" w14:textId="24FEA25A" w:rsidR="00CC02F1" w:rsidRDefault="004B0F2B" w:rsidP="007F61ED">
      <w:proofErr w:type="gramStart"/>
      <w:r>
        <w:t>In particular, my</w:t>
      </w:r>
      <w:proofErr w:type="gramEnd"/>
      <w:r>
        <w:t xml:space="preserve"> research has focused on </w:t>
      </w:r>
      <w:r w:rsidR="000A7569" w:rsidRPr="000A7569">
        <w:t>Newton’s method and variations of the method to find speci</w:t>
      </w:r>
      <w:r w:rsidR="00DF55D3">
        <w:t>fic</w:t>
      </w:r>
      <w:r w:rsidR="000A7569" w:rsidRPr="000A7569">
        <w:t xml:space="preserve"> solutions </w:t>
      </w:r>
      <w:r w:rsidR="00DF55D3">
        <w:t>of</w:t>
      </w:r>
      <w:r w:rsidR="00DF55D3" w:rsidRPr="000A7569">
        <w:t xml:space="preserve"> </w:t>
      </w:r>
      <w:r w:rsidR="000A7569" w:rsidRPr="000A7569">
        <w:t xml:space="preserve">nonlinear matrix equations </w:t>
      </w:r>
      <w:r w:rsidR="00D40AD8">
        <w:t>such as</w:t>
      </w:r>
      <w:r w:rsidR="000A7569" w:rsidRPr="000A7569">
        <w:t xml:space="preserve"> quadratic matrix equation</w:t>
      </w:r>
      <w:r w:rsidR="00D40AD8">
        <w:t>s</w:t>
      </w:r>
      <w:r w:rsidR="000A7569" w:rsidRPr="000A7569">
        <w:t>,</w:t>
      </w:r>
      <w:r w:rsidR="00D40AD8">
        <w:t xml:space="preserve"> </w:t>
      </w:r>
      <w:r w:rsidR="000A7569" w:rsidRPr="000A7569">
        <w:t>matrix polynomial equation</w:t>
      </w:r>
      <w:r w:rsidR="00D40AD8">
        <w:t>s</w:t>
      </w:r>
      <w:r w:rsidR="000A7569" w:rsidRPr="000A7569">
        <w:t xml:space="preserve">, </w:t>
      </w:r>
      <w:r w:rsidR="00D40AD8">
        <w:t>or</w:t>
      </w:r>
      <w:r w:rsidR="000A7569" w:rsidRPr="000A7569">
        <w:t xml:space="preserve"> order-convex matrix equation</w:t>
      </w:r>
      <w:r w:rsidR="00D40AD8">
        <w:t>s</w:t>
      </w:r>
      <w:r w:rsidR="000A7569" w:rsidRPr="000A7569">
        <w:t xml:space="preserve">. </w:t>
      </w:r>
      <w:r w:rsidR="00DF55D3">
        <w:t>The goal</w:t>
      </w:r>
      <w:r w:rsidR="00B24815">
        <w:t xml:space="preserve"> is to enhance the computational efficiency of the existing Newton’s methods </w:t>
      </w:r>
      <w:r w:rsidR="000A7569" w:rsidRPr="000A7569">
        <w:t xml:space="preserve">in terms of calculation time or number of iterations. </w:t>
      </w:r>
    </w:p>
    <w:p w14:paraId="5E77DDF5" w14:textId="1620B918" w:rsidR="007F61ED" w:rsidRDefault="007F61ED" w:rsidP="007F61ED">
      <w:r>
        <w:rPr>
          <w:rFonts w:hint="eastAsia"/>
        </w:rPr>
        <w:lastRenderedPageBreak/>
        <w:t>I</w:t>
      </w:r>
      <w:r>
        <w:t>t is known that solutions of quadratic matrix equations can be obtained faster when first applying algebraic transposition and then solving the modified equation with the fixed</w:t>
      </w:r>
      <w:r w:rsidR="00DB2E85">
        <w:t>-</w:t>
      </w:r>
      <w:r>
        <w:t>point iteration method. My idea is to apply this technique</w:t>
      </w:r>
      <w:r w:rsidR="00D40AD8">
        <w:t xml:space="preserve"> to</w:t>
      </w:r>
      <w:r>
        <w:t xml:space="preserve"> solv</w:t>
      </w:r>
      <w:r w:rsidR="00D40AD8">
        <w:t>e</w:t>
      </w:r>
      <w:r>
        <w:t xml:space="preserve"> matrix polynomial equations </w:t>
      </w:r>
      <w:r w:rsidR="00D40AD8">
        <w:t>using</w:t>
      </w:r>
      <w:r>
        <w:t xml:space="preserve"> Newton’s method</w:t>
      </w:r>
      <w:r w:rsidR="00DB2E85">
        <w:rPr>
          <w:rFonts w:hint="eastAsia"/>
        </w:rPr>
        <w:t>.</w:t>
      </w:r>
      <w:r w:rsidR="00DB2E85">
        <w:t xml:space="preserve"> My colleagues and I</w:t>
      </w:r>
      <w:r w:rsidR="00DB2E85">
        <w:rPr>
          <w:rFonts w:hint="eastAsia"/>
        </w:rPr>
        <w:t xml:space="preserve"> </w:t>
      </w:r>
      <w:r w:rsidR="00DB2E85">
        <w:t>plan to publish the analytical result of this problem.</w:t>
      </w:r>
    </w:p>
    <w:p w14:paraId="5290DBCE" w14:textId="77777777" w:rsidR="00CC02F1" w:rsidRDefault="00CC02F1" w:rsidP="00CC02F1">
      <w:pPr>
        <w:pStyle w:val="3"/>
      </w:pPr>
      <w:r>
        <w:t xml:space="preserve">Medical </w:t>
      </w:r>
      <w:r>
        <w:rPr>
          <w:rFonts w:hint="eastAsia"/>
        </w:rPr>
        <w:t>I</w:t>
      </w:r>
      <w:r>
        <w:t>mage Processing with Neural Network Models</w:t>
      </w:r>
    </w:p>
    <w:p w14:paraId="501108FC" w14:textId="4DF66BCE" w:rsidR="00A6733A" w:rsidRDefault="00D40AD8" w:rsidP="00CF2CB2">
      <w:r>
        <w:t>While I was a postdoctoral researcher, I had a chance to lead</w:t>
      </w:r>
      <w:r w:rsidR="00C11172">
        <w:t xml:space="preserve"> a project</w:t>
      </w:r>
      <w:r>
        <w:t xml:space="preserve"> to build</w:t>
      </w:r>
      <w:r w:rsidR="00C11172">
        <w:t xml:space="preserve"> an </w:t>
      </w:r>
      <w:r w:rsidR="00C11172" w:rsidRPr="00591095">
        <w:t xml:space="preserve">algorithm </w:t>
      </w:r>
      <w:r>
        <w:t>to identify</w:t>
      </w:r>
      <w:r w:rsidR="00C11172" w:rsidRPr="00591095">
        <w:t xml:space="preserve"> </w:t>
      </w:r>
      <w:r w:rsidR="00C11172">
        <w:t>n</w:t>
      </w:r>
      <w:r w:rsidR="00591095" w:rsidRPr="00591095">
        <w:t xml:space="preserve">ormal </w:t>
      </w:r>
      <w:r w:rsidR="00C11172" w:rsidRPr="00C11172">
        <w:t>pulmonary alveol</w:t>
      </w:r>
      <w:r w:rsidR="00C11172">
        <w:t>us</w:t>
      </w:r>
      <w:r w:rsidR="00591095" w:rsidRPr="00591095">
        <w:t xml:space="preserve"> for trauma patients</w:t>
      </w:r>
      <w:r w:rsidR="00591095">
        <w:t xml:space="preserve"> </w:t>
      </w:r>
      <w:r>
        <w:t>using</w:t>
      </w:r>
      <w:r w:rsidR="00591095">
        <w:t xml:space="preserve"> </w:t>
      </w:r>
      <w:r w:rsidR="00884EE6">
        <w:t>l</w:t>
      </w:r>
      <w:r w:rsidR="00591095">
        <w:t>ung CT data</w:t>
      </w:r>
      <w:r w:rsidR="00C11172">
        <w:t xml:space="preserve">. </w:t>
      </w:r>
      <w:r w:rsidR="00884EE6">
        <w:t xml:space="preserve">In </w:t>
      </w:r>
      <w:r w:rsidR="001E0A8C">
        <w:t xml:space="preserve">the </w:t>
      </w:r>
      <w:r w:rsidR="005317DA">
        <w:t xml:space="preserve">cases of </w:t>
      </w:r>
      <w:r w:rsidR="00884EE6">
        <w:t xml:space="preserve">trauma patient, </w:t>
      </w:r>
      <w:r w:rsidR="00010810">
        <w:t xml:space="preserve">having </w:t>
      </w:r>
      <w:r w:rsidR="001E0A8C" w:rsidRPr="001E0A8C">
        <w:t>pneumothorax</w:t>
      </w:r>
      <w:r w:rsidR="001E0A8C">
        <w:t xml:space="preserve"> and </w:t>
      </w:r>
      <w:r w:rsidR="001E0A8C" w:rsidRPr="001E0A8C">
        <w:t>hemothorax</w:t>
      </w:r>
      <w:r w:rsidR="001E0A8C">
        <w:t xml:space="preserve"> in CT does not always mean that they have lung diseases. The patients can have </w:t>
      </w:r>
      <w:r w:rsidR="008A3DF5">
        <w:t>trapped air or pooled blood</w:t>
      </w:r>
      <w:r w:rsidR="001E0A8C">
        <w:t xml:space="preserve"> in the thorax </w:t>
      </w:r>
      <w:r w:rsidR="003E3B88">
        <w:t xml:space="preserve">from injury of </w:t>
      </w:r>
      <w:proofErr w:type="spellStart"/>
      <w:r w:rsidR="003E3B88">
        <w:t>orgran</w:t>
      </w:r>
      <w:proofErr w:type="spellEnd"/>
      <w:r w:rsidR="003E3B88">
        <w:t xml:space="preserve"> other than the </w:t>
      </w:r>
      <w:r w:rsidR="001E0A8C">
        <w:t xml:space="preserve">lungs. </w:t>
      </w:r>
      <w:r w:rsidR="00752AF5">
        <w:t xml:space="preserve">It is </w:t>
      </w:r>
      <w:r w:rsidR="00010810">
        <w:t xml:space="preserve">an </w:t>
      </w:r>
      <w:r w:rsidR="00752AF5">
        <w:t>important</w:t>
      </w:r>
      <w:r w:rsidR="00010810">
        <w:t xml:space="preserve"> issue to correctly judge</w:t>
      </w:r>
      <w:r w:rsidR="00752AF5">
        <w:t xml:space="preserve"> </w:t>
      </w:r>
      <w:r w:rsidR="00010810">
        <w:t>whether</w:t>
      </w:r>
      <w:r w:rsidR="003E3B88">
        <w:t xml:space="preserve"> </w:t>
      </w:r>
      <w:r w:rsidR="001E0A8C">
        <w:t xml:space="preserve">the </w:t>
      </w:r>
      <w:r w:rsidR="003E3B88">
        <w:t>trapped air or the pooled blood</w:t>
      </w:r>
      <w:r w:rsidR="001E0A8C">
        <w:t xml:space="preserve"> </w:t>
      </w:r>
      <w:r w:rsidR="00752AF5">
        <w:t xml:space="preserve">is from </w:t>
      </w:r>
      <w:r w:rsidR="003E3B88">
        <w:t>lung injury</w:t>
      </w:r>
      <w:r w:rsidR="00752AF5">
        <w:t xml:space="preserve"> or not </w:t>
      </w:r>
      <w:r w:rsidR="00010810">
        <w:t>using</w:t>
      </w:r>
      <w:r w:rsidR="00752AF5">
        <w:t xml:space="preserve"> CT images.</w:t>
      </w:r>
    </w:p>
    <w:p w14:paraId="2F5AEFFA" w14:textId="165BE5A4" w:rsidR="00A6733A" w:rsidRDefault="001E2D71" w:rsidP="00CF2CB2">
      <w:r>
        <w:t>In the institute where I worked, I participated</w:t>
      </w:r>
      <w:r w:rsidR="00010810">
        <w:t xml:space="preserve"> in</w:t>
      </w:r>
      <w:r>
        <w:t xml:space="preserve"> the projects </w:t>
      </w:r>
      <w:r w:rsidR="00010810">
        <w:t>to develop</w:t>
      </w:r>
      <w:r>
        <w:t xml:space="preserve"> </w:t>
      </w:r>
      <w:r w:rsidR="00CA5BBB">
        <w:t xml:space="preserve">medical </w:t>
      </w:r>
      <w:r>
        <w:t xml:space="preserve">image processing algorithms with </w:t>
      </w:r>
      <w:r w:rsidR="00CC02F1">
        <w:t>neural network model</w:t>
      </w:r>
      <w:r>
        <w:rPr>
          <w:rFonts w:hint="eastAsia"/>
        </w:rPr>
        <w:t>s</w:t>
      </w:r>
      <w:r>
        <w:t>.</w:t>
      </w:r>
      <w:r w:rsidR="00CC02F1">
        <w:t xml:space="preserve"> </w:t>
      </w:r>
      <w:r w:rsidR="00CA5BBB">
        <w:t xml:space="preserve">One of the projects </w:t>
      </w:r>
      <w:r w:rsidR="00884EE6">
        <w:t>wa</w:t>
      </w:r>
      <w:r w:rsidR="00CA5BBB">
        <w:t xml:space="preserve">s </w:t>
      </w:r>
      <w:r w:rsidR="00010810">
        <w:t xml:space="preserve">to develop </w:t>
      </w:r>
      <w:r w:rsidR="00CA5BBB" w:rsidRPr="00CA5BBB">
        <w:t xml:space="preserve">eye disease </w:t>
      </w:r>
      <w:r w:rsidR="0087233A">
        <w:t>diagnosis</w:t>
      </w:r>
      <w:r w:rsidR="00CA5BBB">
        <w:t xml:space="preserve"> algorithm with f</w:t>
      </w:r>
      <w:r w:rsidR="00CA5BBB" w:rsidRPr="00CA5BBB">
        <w:t>undus photo</w:t>
      </w:r>
      <w:r w:rsidR="00CA5BBB">
        <w:t>graphs.</w:t>
      </w:r>
      <w:r w:rsidR="00CA5BBB" w:rsidRPr="00CA5BBB">
        <w:t xml:space="preserve"> </w:t>
      </w:r>
      <w:r w:rsidR="0087233A">
        <w:t>Back then</w:t>
      </w:r>
      <w:r w:rsidR="00CA5BBB">
        <w:t xml:space="preserve">, </w:t>
      </w:r>
      <w:r w:rsidR="0087233A">
        <w:t xml:space="preserve">I </w:t>
      </w:r>
      <w:r w:rsidR="00010810">
        <w:t>submitted</w:t>
      </w:r>
      <w:r w:rsidR="00CA5BBB">
        <w:t xml:space="preserve"> </w:t>
      </w:r>
      <w:r w:rsidR="00CA5BBB" w:rsidRPr="00CA5BBB">
        <w:t xml:space="preserve">the annual </w:t>
      </w:r>
      <w:r w:rsidR="00CA5BBB">
        <w:t>a</w:t>
      </w:r>
      <w:r w:rsidR="00CA5BBB" w:rsidRPr="00CA5BBB">
        <w:t xml:space="preserve">lgorithm </w:t>
      </w:r>
      <w:r w:rsidR="00CA5BBB">
        <w:t>v</w:t>
      </w:r>
      <w:r w:rsidR="00CA5BBB" w:rsidRPr="00CA5BBB">
        <w:t xml:space="preserve">alidation </w:t>
      </w:r>
      <w:r w:rsidR="00CA5BBB">
        <w:t>r</w:t>
      </w:r>
      <w:r w:rsidR="00CA5BBB" w:rsidRPr="00CA5BBB">
        <w:t>eport</w:t>
      </w:r>
      <w:r w:rsidR="0087233A">
        <w:t xml:space="preserve"> for 2 years</w:t>
      </w:r>
      <w:r w:rsidR="00CA5BBB" w:rsidRPr="00CA5BBB">
        <w:t>.</w:t>
      </w:r>
      <w:r w:rsidR="00CA5BBB" w:rsidRPr="00CA5BBB">
        <w:rPr>
          <w:rFonts w:hint="eastAsia"/>
        </w:rPr>
        <w:t xml:space="preserve"> </w:t>
      </w:r>
      <w:r w:rsidR="00CA5BBB">
        <w:t xml:space="preserve">The other one </w:t>
      </w:r>
      <w:r w:rsidR="00884EE6">
        <w:t>wa</w:t>
      </w:r>
      <w:r w:rsidR="00CA5BBB">
        <w:t xml:space="preserve">s </w:t>
      </w:r>
      <w:r w:rsidR="00010810">
        <w:t>to develop</w:t>
      </w:r>
      <w:r w:rsidR="00884EE6">
        <w:t xml:space="preserve"> tooth numbering algorithm </w:t>
      </w:r>
      <w:r w:rsidR="000B073A">
        <w:t xml:space="preserve">with </w:t>
      </w:r>
      <w:r w:rsidR="00884EE6">
        <w:t>dental photos</w:t>
      </w:r>
      <w:r w:rsidR="000B073A">
        <w:t xml:space="preserve"> </w:t>
      </w:r>
      <w:r w:rsidR="00010810">
        <w:t xml:space="preserve">taken </w:t>
      </w:r>
      <w:r w:rsidR="000B073A">
        <w:t>from mobile devices</w:t>
      </w:r>
      <w:r w:rsidR="00884EE6">
        <w:t xml:space="preserve">. In the project, I </w:t>
      </w:r>
      <w:r w:rsidR="00607A66">
        <w:t xml:space="preserve">developed </w:t>
      </w:r>
      <w:r w:rsidR="00884EE6">
        <w:t xml:space="preserve">two segmentation neural network models </w:t>
      </w:r>
      <w:r w:rsidR="00746692">
        <w:t>of</w:t>
      </w:r>
      <w:r w:rsidR="00884EE6">
        <w:t xml:space="preserve"> </w:t>
      </w:r>
      <w:r w:rsidR="00607A66">
        <w:t xml:space="preserve">customized </w:t>
      </w:r>
      <w:proofErr w:type="spellStart"/>
      <w:r w:rsidR="00884EE6">
        <w:t>EfficientNet</w:t>
      </w:r>
      <w:proofErr w:type="spellEnd"/>
      <w:r w:rsidR="00884EE6">
        <w:t xml:space="preserve"> model and the U-net model.</w:t>
      </w:r>
    </w:p>
    <w:p w14:paraId="0DC5FD7D" w14:textId="2A9D6970" w:rsidR="00595444" w:rsidRDefault="00884EE6" w:rsidP="00CF2CB2">
      <w:r>
        <w:t>From th</w:t>
      </w:r>
      <w:r w:rsidR="00752AF5">
        <w:t>e</w:t>
      </w:r>
      <w:r>
        <w:t>s</w:t>
      </w:r>
      <w:r w:rsidR="00752AF5">
        <w:t>e</w:t>
      </w:r>
      <w:r w:rsidR="0069649D">
        <w:t xml:space="preserve"> works</w:t>
      </w:r>
      <w:r>
        <w:t>, I</w:t>
      </w:r>
      <w:r w:rsidR="0069649D">
        <w:t xml:space="preserve"> experienced application of</w:t>
      </w:r>
      <w:r>
        <w:t xml:space="preserve"> </w:t>
      </w:r>
      <w:r w:rsidR="00752AF5">
        <w:t xml:space="preserve">3D filtering techniques </w:t>
      </w:r>
      <w:r w:rsidR="0069649D">
        <w:t>for</w:t>
      </w:r>
      <w:r>
        <w:t xml:space="preserve"> </w:t>
      </w:r>
      <w:r w:rsidR="00CF2CB2">
        <w:t xml:space="preserve">the volume </w:t>
      </w:r>
      <w:r w:rsidR="00752AF5">
        <w:t>calculat</w:t>
      </w:r>
      <w:r w:rsidR="00CF2CB2">
        <w:t>ion algorithm</w:t>
      </w:r>
      <w:r w:rsidR="00752AF5">
        <w:t xml:space="preserve"> of </w:t>
      </w:r>
      <w:r w:rsidR="00CF2CB2">
        <w:t xml:space="preserve">the </w:t>
      </w:r>
      <w:r w:rsidR="00752AF5">
        <w:t xml:space="preserve">pneumothorax and hemothorax from </w:t>
      </w:r>
      <w:r w:rsidR="00846A52">
        <w:t>injury of organ other than the</w:t>
      </w:r>
      <w:r w:rsidR="00752AF5">
        <w:t xml:space="preserve"> lungs</w:t>
      </w:r>
      <w:r w:rsidR="00CF2CB2">
        <w:t xml:space="preserve"> with the lung CT data</w:t>
      </w:r>
      <w:r w:rsidR="00752AF5">
        <w:t xml:space="preserve">. </w:t>
      </w:r>
      <w:r w:rsidR="00846A52">
        <w:t xml:space="preserve">Applying the techniques, </w:t>
      </w:r>
      <w:r w:rsidR="000F79F9">
        <w:t xml:space="preserve">the algorithm can </w:t>
      </w:r>
      <w:r w:rsidR="00D33037">
        <w:t>distinguish</w:t>
      </w:r>
      <w:r w:rsidR="000F79F9">
        <w:t xml:space="preserve"> the pneumothorax and hemothorax </w:t>
      </w:r>
      <w:r w:rsidR="00D33037">
        <w:t xml:space="preserve">between </w:t>
      </w:r>
      <w:r w:rsidR="000F79F9">
        <w:t xml:space="preserve">from lung injury </w:t>
      </w:r>
      <w:r w:rsidR="00D33037">
        <w:t>and injury to organs other than the lungs</w:t>
      </w:r>
      <w:r w:rsidR="000F79F9">
        <w:t xml:space="preserve">. </w:t>
      </w:r>
      <w:r w:rsidR="00CF2CB2">
        <w:t xml:space="preserve">My coauthors in the hospital </w:t>
      </w:r>
      <w:r w:rsidR="000F79F9">
        <w:t xml:space="preserve">compared </w:t>
      </w:r>
      <w:r w:rsidR="00CF2CB2">
        <w:t xml:space="preserve">with the clinical data. </w:t>
      </w:r>
      <w:r w:rsidR="00752AF5">
        <w:t xml:space="preserve">This work is </w:t>
      </w:r>
      <w:r w:rsidR="00CF2CB2">
        <w:t xml:space="preserve">almost </w:t>
      </w:r>
      <w:r w:rsidR="000F79F9">
        <w:t>done</w:t>
      </w:r>
      <w:r w:rsidR="00CF2CB2">
        <w:t>.</w:t>
      </w:r>
    </w:p>
    <w:p w14:paraId="7D2DBE90" w14:textId="2F703C6C" w:rsidR="00AA3845" w:rsidRDefault="00AA3845" w:rsidP="00AA3845"/>
    <w:p w14:paraId="56AA480F" w14:textId="0C9E8A1F" w:rsidR="00AA3845" w:rsidRDefault="00AA3845" w:rsidP="00AA3845">
      <w:pPr>
        <w:pStyle w:val="1"/>
      </w:pPr>
      <w:r>
        <w:rPr>
          <w:rFonts w:hint="eastAsia"/>
        </w:rPr>
        <w:t>F</w:t>
      </w:r>
      <w:r>
        <w:t>uture Research</w:t>
      </w:r>
    </w:p>
    <w:p w14:paraId="55B5752B" w14:textId="73E2AF8C" w:rsidR="00411E3D" w:rsidRDefault="0099042F" w:rsidP="00C67BD7">
      <w:r>
        <w:t>Moving forward</w:t>
      </w:r>
      <w:r w:rsidR="00B07721">
        <w:t xml:space="preserve">, I </w:t>
      </w:r>
      <w:r w:rsidR="004C44F1">
        <w:t>plan to deal with</w:t>
      </w:r>
      <w:r w:rsidR="00B07721">
        <w:t xml:space="preserve"> two </w:t>
      </w:r>
      <w:r>
        <w:t xml:space="preserve">subjects. </w:t>
      </w:r>
      <w:r w:rsidR="00022640">
        <w:t>T</w:t>
      </w:r>
      <w:r w:rsidR="007E69DD">
        <w:t>he first subject</w:t>
      </w:r>
      <w:r w:rsidR="00022640">
        <w:t xml:space="preserve"> is to </w:t>
      </w:r>
      <w:r w:rsidR="00F56C10">
        <w:t xml:space="preserve">develop </w:t>
      </w:r>
      <w:r w:rsidR="00022640">
        <w:t>various accelerated iterative method</w:t>
      </w:r>
      <w:r w:rsidR="001A3578">
        <w:t>, especially Newton’s method,</w:t>
      </w:r>
      <w:r w:rsidR="00022640">
        <w:t xml:space="preserve"> solving nonlinear matrix </w:t>
      </w:r>
      <w:r w:rsidR="00022640">
        <w:lastRenderedPageBreak/>
        <w:t>equations.</w:t>
      </w:r>
      <w:r w:rsidR="007E69DD">
        <w:t xml:space="preserve"> </w:t>
      </w:r>
      <w:ins w:id="0" w:author="서상협" w:date="2022-11-28T17:10:00Z">
        <w:r w:rsidR="00611151">
          <w:t xml:space="preserve">It is well known that </w:t>
        </w:r>
      </w:ins>
      <w:ins w:id="1" w:author="서상협" w:date="2022-11-28T17:11:00Z">
        <w:r w:rsidR="0080023D">
          <w:t xml:space="preserve">giving </w:t>
        </w:r>
        <w:r w:rsidR="0080023D" w:rsidRPr="00377928">
          <w:t>appropriate</w:t>
        </w:r>
        <w:r w:rsidR="0080023D">
          <w:t xml:space="preserve"> scalar multiplication to the differences of each step is </w:t>
        </w:r>
      </w:ins>
      <w:del w:id="2" w:author="서상협" w:date="2022-11-28T17:11:00Z">
        <w:r w:rsidR="00377928" w:rsidDel="0080023D">
          <w:delText>A</w:delText>
        </w:r>
      </w:del>
      <w:ins w:id="3" w:author="서상협" w:date="2022-11-28T17:11:00Z">
        <w:r w:rsidR="0080023D">
          <w:t>a</w:t>
        </w:r>
      </w:ins>
      <w:r w:rsidR="00377928">
        <w:t xml:space="preserve"> representative </w:t>
      </w:r>
      <w:del w:id="4" w:author="서상협" w:date="2022-11-28T17:11:00Z">
        <w:r w:rsidR="00377928" w:rsidDel="0080023D">
          <w:delText xml:space="preserve">method </w:delText>
        </w:r>
      </w:del>
      <w:ins w:id="5" w:author="서상협" w:date="2022-11-28T17:11:00Z">
        <w:r w:rsidR="0080023D">
          <w:t>tech</w:t>
        </w:r>
      </w:ins>
      <w:ins w:id="6" w:author="서상협" w:date="2022-11-28T17:12:00Z">
        <w:r w:rsidR="0080023D">
          <w:t xml:space="preserve">nique </w:t>
        </w:r>
      </w:ins>
      <w:r w:rsidR="00377928">
        <w:t>to accelerate Newton’s method</w:t>
      </w:r>
      <w:del w:id="7" w:author="서상협" w:date="2022-11-28T17:12:00Z">
        <w:r w:rsidR="00377928" w:rsidDel="0080023D">
          <w:delText xml:space="preserve"> is</w:delText>
        </w:r>
      </w:del>
      <w:del w:id="8" w:author="서상협" w:date="2022-11-28T17:11:00Z">
        <w:r w:rsidR="00377928" w:rsidDel="0080023D">
          <w:delText xml:space="preserve"> </w:delText>
        </w:r>
        <w:r w:rsidR="009B0390" w:rsidDel="0080023D">
          <w:delText xml:space="preserve">giving </w:delText>
        </w:r>
        <w:r w:rsidR="00377928" w:rsidRPr="00377928" w:rsidDel="0080023D">
          <w:delText>appropriate</w:delText>
        </w:r>
        <w:r w:rsidR="00377928" w:rsidDel="0080023D">
          <w:delText xml:space="preserve"> scalar multiplication </w:delText>
        </w:r>
        <w:r w:rsidR="009B0390" w:rsidDel="0080023D">
          <w:delText>to the differences of each steps</w:delText>
        </w:r>
      </w:del>
      <w:r w:rsidR="009B0390">
        <w:t>.</w:t>
      </w:r>
      <w:r w:rsidR="00377928">
        <w:t xml:space="preserve"> </w:t>
      </w:r>
      <w:r w:rsidR="00943F0C">
        <w:t xml:space="preserve">One of </w:t>
      </w:r>
      <w:del w:id="9" w:author="서상협" w:date="2022-11-28T17:13:00Z">
        <w:r w:rsidR="00943F0C" w:rsidDel="0080023D">
          <w:delText xml:space="preserve">methods </w:delText>
        </w:r>
      </w:del>
      <w:ins w:id="10" w:author="서상협" w:date="2022-11-28T17:13:00Z">
        <w:r w:rsidR="0080023D">
          <w:t xml:space="preserve">the techniques </w:t>
        </w:r>
      </w:ins>
      <w:r w:rsidR="009B0390">
        <w:t xml:space="preserve">finding the appropriate scalar </w:t>
      </w:r>
      <w:r w:rsidR="00943F0C">
        <w:t xml:space="preserve">is </w:t>
      </w:r>
      <w:r w:rsidR="00D50206">
        <w:t xml:space="preserve">exact line searches. </w:t>
      </w:r>
      <w:r w:rsidR="00943F0C">
        <w:t xml:space="preserve">A disadvantage of exact line searches is that it </w:t>
      </w:r>
      <w:del w:id="11" w:author="서상협" w:date="2022-11-28T17:14:00Z">
        <w:r w:rsidR="00943F0C" w:rsidDel="0080023D">
          <w:delText xml:space="preserve">takes </w:delText>
        </w:r>
      </w:del>
      <w:ins w:id="12" w:author="서상협" w:date="2022-11-28T17:14:00Z">
        <w:r w:rsidR="0080023D">
          <w:t xml:space="preserve">requires </w:t>
        </w:r>
      </w:ins>
      <w:r w:rsidR="00943F0C">
        <w:t xml:space="preserve">too </w:t>
      </w:r>
      <w:del w:id="13" w:author="서상협" w:date="2022-11-28T17:14:00Z">
        <w:r w:rsidR="00943F0C" w:rsidDel="0080023D">
          <w:delText xml:space="preserve">much </w:delText>
        </w:r>
      </w:del>
      <w:ins w:id="14" w:author="서상협" w:date="2022-11-28T17:14:00Z">
        <w:r w:rsidR="0080023D">
          <w:t xml:space="preserve">many </w:t>
        </w:r>
      </w:ins>
      <w:del w:id="15" w:author="서상협" w:date="2022-11-28T17:15:00Z">
        <w:r w:rsidR="00943F0C" w:rsidDel="0080023D">
          <w:delText xml:space="preserve">calculation </w:delText>
        </w:r>
      </w:del>
      <w:ins w:id="16" w:author="서상협" w:date="2022-11-28T17:15:00Z">
        <w:r w:rsidR="0080023D">
          <w:t xml:space="preserve">computing </w:t>
        </w:r>
      </w:ins>
      <w:r w:rsidR="00943F0C">
        <w:t xml:space="preserve">resources. </w:t>
      </w:r>
      <w:r w:rsidR="0078181B">
        <w:t>On the other hand</w:t>
      </w:r>
      <w:r w:rsidR="00943F0C">
        <w:t xml:space="preserve">, in </w:t>
      </w:r>
      <w:ins w:id="17" w:author="서상협" w:date="2022-11-28T17:18:00Z">
        <w:r w:rsidR="0080023D">
          <w:t xml:space="preserve">the </w:t>
        </w:r>
      </w:ins>
      <w:r w:rsidR="00943F0C">
        <w:t xml:space="preserve">mathematical sense, </w:t>
      </w:r>
      <w:ins w:id="18" w:author="서상협" w:date="2022-11-28T17:35:00Z">
        <w:r w:rsidR="007D7958">
          <w:t xml:space="preserve">there is an advantage that </w:t>
        </w:r>
      </w:ins>
      <w:r w:rsidR="00943F0C">
        <w:t xml:space="preserve">it gives the most appropriate next step for each iteration. </w:t>
      </w:r>
      <w:r w:rsidR="00093B2B">
        <w:t xml:space="preserve">Moreover, </w:t>
      </w:r>
      <w:moveToRangeStart w:id="19" w:author="서상협" w:date="2022-11-28T17:23:00Z" w:name="move120548651"/>
      <w:moveTo w:id="20" w:author="서상협" w:date="2022-11-28T17:23:00Z">
        <w:del w:id="21" w:author="서상협" w:date="2022-11-28T17:24:00Z">
          <w:r w:rsidR="00F16F62" w:rsidDel="00F16F62">
            <w:delText>from</w:delText>
          </w:r>
        </w:del>
      </w:moveTo>
      <w:ins w:id="22" w:author="서상협" w:date="2022-11-28T17:24:00Z">
        <w:r w:rsidR="00F16F62">
          <w:t>with</w:t>
        </w:r>
      </w:ins>
      <w:moveTo w:id="23" w:author="서상협" w:date="2022-11-28T17:23:00Z">
        <w:r w:rsidR="00F16F62">
          <w:t xml:space="preserve"> many experiments</w:t>
        </w:r>
        <w:del w:id="24" w:author="서상협" w:date="2022-11-28T17:24:00Z">
          <w:r w:rsidR="00F16F62" w:rsidDel="00F16F62">
            <w:delText>.</w:delText>
          </w:r>
        </w:del>
      </w:moveTo>
      <w:moveToRangeEnd w:id="19"/>
      <w:ins w:id="25" w:author="서상협" w:date="2022-11-28T17:24:00Z">
        <w:r w:rsidR="00F16F62">
          <w:t xml:space="preserve">, </w:t>
        </w:r>
      </w:ins>
      <w:del w:id="26" w:author="서상협" w:date="2022-11-28T17:23:00Z">
        <w:r w:rsidR="00093B2B" w:rsidDel="00F16F62">
          <w:delText xml:space="preserve">for Newton’s method, </w:delText>
        </w:r>
      </w:del>
      <w:ins w:id="27" w:author="서상협" w:date="2022-11-28T17:24:00Z">
        <w:r w:rsidR="00F16F62">
          <w:t xml:space="preserve">I guess that </w:t>
        </w:r>
      </w:ins>
      <w:r w:rsidR="00093B2B">
        <w:t xml:space="preserve">there is a tendency that </w:t>
      </w:r>
      <w:del w:id="28" w:author="서상협" w:date="2022-11-28T17:22:00Z">
        <w:r w:rsidR="00093B2B" w:rsidDel="00F16F62">
          <w:delText xml:space="preserve">each </w:delText>
        </w:r>
      </w:del>
      <w:ins w:id="29" w:author="서상협" w:date="2022-11-28T17:22:00Z">
        <w:r w:rsidR="00F16F62">
          <w:t xml:space="preserve">the sequence of </w:t>
        </w:r>
      </w:ins>
      <w:r w:rsidR="00093B2B">
        <w:t>difference</w:t>
      </w:r>
      <w:ins w:id="30" w:author="서상협" w:date="2022-11-28T17:22:00Z">
        <w:r w:rsidR="00F16F62">
          <w:t>s</w:t>
        </w:r>
      </w:ins>
      <w:r w:rsidR="00093B2B">
        <w:t xml:space="preserve"> </w:t>
      </w:r>
      <w:ins w:id="31" w:author="서상협" w:date="2022-11-28T17:20:00Z">
        <w:r w:rsidR="0080023D">
          <w:t xml:space="preserve">between </w:t>
        </w:r>
      </w:ins>
      <w:del w:id="32" w:author="서상협" w:date="2022-11-28T17:21:00Z">
        <w:r w:rsidR="00093B2B" w:rsidDel="00F16F62">
          <w:delText xml:space="preserve">of </w:delText>
        </w:r>
      </w:del>
      <w:r w:rsidR="00093B2B">
        <w:t xml:space="preserve">each </w:t>
      </w:r>
      <w:ins w:id="33" w:author="서상협" w:date="2022-11-28T17:23:00Z">
        <w:r w:rsidR="00F16F62">
          <w:t xml:space="preserve">Newton </w:t>
        </w:r>
      </w:ins>
      <w:r w:rsidR="00093B2B">
        <w:t>step converges to a one-dimensional space</w:t>
      </w:r>
      <w:ins w:id="34" w:author="서상협" w:date="2022-11-28T17:23:00Z">
        <w:r w:rsidR="00F16F62">
          <w:t>.</w:t>
        </w:r>
      </w:ins>
      <w:moveFromRangeStart w:id="35" w:author="서상협" w:date="2022-11-28T17:23:00Z" w:name="move120548651"/>
      <w:moveFrom w:id="36" w:author="서상협" w:date="2022-11-28T17:23:00Z">
        <w:r w:rsidR="00093B2B" w:rsidDel="00F16F62">
          <w:t xml:space="preserve"> from many experiments.</w:t>
        </w:r>
      </w:moveFrom>
      <w:moveFromRangeEnd w:id="35"/>
      <w:r w:rsidR="00093B2B">
        <w:t xml:space="preserve"> So, I </w:t>
      </w:r>
      <w:del w:id="37" w:author="서상협" w:date="2022-11-28T17:25:00Z">
        <w:r w:rsidR="00093B2B" w:rsidDel="00F16F62">
          <w:delText xml:space="preserve">will </w:delText>
        </w:r>
      </w:del>
      <w:ins w:id="38" w:author="서상협" w:date="2022-11-28T17:25:00Z">
        <w:r w:rsidR="00F16F62">
          <w:t xml:space="preserve">plan to </w:t>
        </w:r>
      </w:ins>
      <w:r w:rsidR="00093B2B">
        <w:t xml:space="preserve">give a proof of the tendency and </w:t>
      </w:r>
      <w:ins w:id="39" w:author="서상협" w:date="2022-11-28T17:26:00Z">
        <w:r w:rsidR="00F16F62">
          <w:t xml:space="preserve">to </w:t>
        </w:r>
      </w:ins>
      <w:r w:rsidR="00093B2B">
        <w:t xml:space="preserve">show the efficiency of the </w:t>
      </w:r>
      <w:del w:id="40" w:author="서상협" w:date="2022-11-28T17:26:00Z">
        <w:r w:rsidR="00093B2B" w:rsidDel="00F16F62">
          <w:delText xml:space="preserve">method </w:delText>
        </w:r>
      </w:del>
      <w:ins w:id="41" w:author="서상협" w:date="2022-11-28T17:26:00Z">
        <w:r w:rsidR="00F16F62">
          <w:t xml:space="preserve">technique </w:t>
        </w:r>
      </w:ins>
      <w:r w:rsidR="00093B2B">
        <w:t>which applies only one time of exact line searches</w:t>
      </w:r>
      <w:ins w:id="42" w:author="서상협" w:date="2022-11-28T17:28:00Z">
        <w:r w:rsidR="00F16F62">
          <w:t xml:space="preserve"> on </w:t>
        </w:r>
      </w:ins>
      <w:ins w:id="43" w:author="서상협" w:date="2022-11-28T17:29:00Z">
        <w:r w:rsidR="00F16F62">
          <w:t>middle part of existing Newton sequence</w:t>
        </w:r>
      </w:ins>
      <w:r w:rsidR="00093B2B">
        <w:t>.</w:t>
      </w:r>
    </w:p>
    <w:p w14:paraId="6986BDCF" w14:textId="7BFB5640" w:rsidR="00873CA7" w:rsidRDefault="00022640" w:rsidP="00C67BD7">
      <w:r>
        <w:t xml:space="preserve">It is the second subject to study </w:t>
      </w:r>
      <w:r w:rsidR="00E86F91">
        <w:t xml:space="preserve">about </w:t>
      </w:r>
      <w:r>
        <w:t xml:space="preserve">deep learning models </w:t>
      </w:r>
      <w:r w:rsidR="00411E3D">
        <w:t xml:space="preserve">and apply them </w:t>
      </w:r>
      <w:r>
        <w:t xml:space="preserve">to </w:t>
      </w:r>
      <w:r w:rsidR="00411E3D">
        <w:t>applied</w:t>
      </w:r>
      <w:r>
        <w:t xml:space="preserve"> problems. </w:t>
      </w:r>
      <w:r w:rsidR="00FF6F81">
        <w:t xml:space="preserve">In the institute where I worked, almost of my missions were applying deep learning models for processing medical images. So, I </w:t>
      </w:r>
      <w:del w:id="44" w:author="서상협" w:date="2022-11-28T17:31:00Z">
        <w:r w:rsidR="00FF6F81" w:rsidDel="007D7958">
          <w:delText xml:space="preserve">have </w:delText>
        </w:r>
      </w:del>
      <w:r w:rsidR="004F296E">
        <w:t>dealt with</w:t>
      </w:r>
      <w:r w:rsidR="00FF6F81">
        <w:t xml:space="preserve"> </w:t>
      </w:r>
      <w:r w:rsidR="004F296E">
        <w:t>many medical images like fundus, dental, and lung CT image</w:t>
      </w:r>
      <w:del w:id="45" w:author="서상협" w:date="2022-11-28T17:32:00Z">
        <w:r w:rsidR="00FC1879" w:rsidDel="007D7958">
          <w:delText xml:space="preserve"> data</w:delText>
        </w:r>
      </w:del>
      <w:ins w:id="46" w:author="서상협" w:date="2022-11-28T17:32:00Z">
        <w:r w:rsidR="007D7958">
          <w:t>s</w:t>
        </w:r>
      </w:ins>
      <w:r w:rsidR="004F296E">
        <w:t xml:space="preserve">. </w:t>
      </w:r>
      <w:proofErr w:type="gramStart"/>
      <w:r w:rsidR="00CB0BA1">
        <w:t>But,</w:t>
      </w:r>
      <w:proofErr w:type="gramEnd"/>
      <w:r w:rsidR="00CB0BA1">
        <w:t xml:space="preserve"> I had less chances</w:t>
      </w:r>
      <w:r w:rsidR="00FC1879">
        <w:t xml:space="preserve"> to </w:t>
      </w:r>
      <w:del w:id="47" w:author="서상협" w:date="2022-11-28T17:33:00Z">
        <w:r w:rsidR="00FC1879" w:rsidDel="007D7958">
          <w:delText xml:space="preserve">deal with </w:delText>
        </w:r>
      </w:del>
      <w:ins w:id="48" w:author="서상협" w:date="2022-11-28T17:33:00Z">
        <w:r w:rsidR="007D7958">
          <w:t xml:space="preserve">process </w:t>
        </w:r>
      </w:ins>
      <w:r w:rsidR="00FC1879">
        <w:t xml:space="preserve">other data </w:t>
      </w:r>
      <w:del w:id="49" w:author="서상협" w:date="2022-11-28T17:33:00Z">
        <w:r w:rsidR="00FC1879" w:rsidDel="007D7958">
          <w:delText>for example</w:delText>
        </w:r>
      </w:del>
      <w:ins w:id="50" w:author="서상협" w:date="2022-11-28T17:33:00Z">
        <w:r w:rsidR="007D7958">
          <w:t>like</w:t>
        </w:r>
      </w:ins>
      <w:r w:rsidR="00FC1879">
        <w:t xml:space="preserve"> language data. </w:t>
      </w:r>
      <w:del w:id="51" w:author="서상협" w:date="2022-11-28T17:34:00Z">
        <w:r w:rsidR="00FC1879" w:rsidDel="007D7958">
          <w:delText>Especially</w:delText>
        </w:r>
      </w:del>
      <w:ins w:id="52" w:author="서상협" w:date="2022-11-28T17:34:00Z">
        <w:r w:rsidR="007D7958">
          <w:t>In particular</w:t>
        </w:r>
      </w:ins>
      <w:r w:rsidR="00FC1879">
        <w:t xml:space="preserve">, I want to </w:t>
      </w:r>
      <w:r w:rsidR="00FD25B0">
        <w:t>study</w:t>
      </w:r>
      <w:r w:rsidR="00FC1879">
        <w:t xml:space="preserve"> a</w:t>
      </w:r>
      <w:r w:rsidR="00FD25B0">
        <w:t>bout</w:t>
      </w:r>
      <w:r w:rsidR="00FC1879">
        <w:t xml:space="preserve"> language </w:t>
      </w:r>
      <w:r w:rsidR="00FD25B0">
        <w:t xml:space="preserve">processing </w:t>
      </w:r>
      <w:r w:rsidR="00FC1879">
        <w:t>model</w:t>
      </w:r>
      <w:r w:rsidR="00FD25B0">
        <w:t>s</w:t>
      </w:r>
      <w:r w:rsidR="00FC1879">
        <w:t xml:space="preserve"> for SOV</w:t>
      </w:r>
      <w:r w:rsidR="000E33E3">
        <w:t>(Subject-Object-Verb)</w:t>
      </w:r>
      <w:r w:rsidR="00FC1879">
        <w:t xml:space="preserve"> </w:t>
      </w:r>
      <w:del w:id="53" w:author="서상협" w:date="2022-11-28T17:34:00Z">
        <w:r w:rsidR="00FC1879" w:rsidDel="007D7958">
          <w:delText xml:space="preserve">or </w:delText>
        </w:r>
      </w:del>
      <w:ins w:id="54" w:author="서상협" w:date="2022-11-28T17:34:00Z">
        <w:r w:rsidR="007D7958">
          <w:t xml:space="preserve">and </w:t>
        </w:r>
      </w:ins>
      <w:r w:rsidR="00FC1879" w:rsidRPr="004C60D4">
        <w:t xml:space="preserve">agglutinative language like Korean language. </w:t>
      </w:r>
      <w:r w:rsidR="004C60D4" w:rsidRPr="004C60D4">
        <w:t xml:space="preserve">There are many </w:t>
      </w:r>
      <w:del w:id="55" w:author="서상협" w:date="2022-11-28T17:38:00Z">
        <w:r w:rsidR="004C60D4" w:rsidRPr="004C60D4" w:rsidDel="00D7124C">
          <w:delText xml:space="preserve">advanced </w:delText>
        </w:r>
      </w:del>
      <w:r w:rsidR="004C60D4" w:rsidRPr="004C60D4">
        <w:t>natural language process</w:t>
      </w:r>
      <w:ins w:id="56" w:author="서상협" w:date="2022-11-28T17:38:00Z">
        <w:r w:rsidR="00D7124C">
          <w:t>ing</w:t>
        </w:r>
      </w:ins>
      <w:r w:rsidR="004C60D4" w:rsidRPr="004C60D4">
        <w:t xml:space="preserve"> algorithms for English. However, En</w:t>
      </w:r>
      <w:r w:rsidR="004C60D4">
        <w:t xml:space="preserve">glish and Korean have different language structure and history. </w:t>
      </w:r>
      <w:r w:rsidR="00170929">
        <w:t xml:space="preserve">So, I hope that I understand the differences of them and </w:t>
      </w:r>
      <w:ins w:id="57" w:author="서상협" w:date="2022-11-28T17:37:00Z">
        <w:r w:rsidR="007D7958">
          <w:t xml:space="preserve">I </w:t>
        </w:r>
      </w:ins>
      <w:del w:id="58" w:author="서상협" w:date="2022-11-28T17:37:00Z">
        <w:r w:rsidR="00170929" w:rsidDel="007D7958">
          <w:delText xml:space="preserve">construct </w:delText>
        </w:r>
      </w:del>
      <w:ins w:id="59" w:author="서상협" w:date="2022-11-28T17:37:00Z">
        <w:r w:rsidR="007D7958">
          <w:t xml:space="preserve">develop </w:t>
        </w:r>
      </w:ins>
      <w:r w:rsidR="00170929">
        <w:t>a model which is fit to Korean.</w:t>
      </w:r>
    </w:p>
    <w:p w14:paraId="79FFEC74" w14:textId="3437F693" w:rsidR="00AA3845" w:rsidRPr="00AA3845" w:rsidRDefault="00877F1B" w:rsidP="002D32F1">
      <w:del w:id="60" w:author="서상협" w:date="2022-11-28T17:43:00Z">
        <w:r w:rsidDel="0015536C">
          <w:rPr>
            <w:rFonts w:hint="eastAsia"/>
          </w:rPr>
          <w:delText>T</w:delText>
        </w:r>
        <w:r w:rsidDel="0015536C">
          <w:delText xml:space="preserve">hrough previous two subjects, </w:delText>
        </w:r>
      </w:del>
      <w:proofErr w:type="gramStart"/>
      <w:ins w:id="61" w:author="서상협" w:date="2022-11-28T17:43:00Z">
        <w:r w:rsidR="0015536C">
          <w:t>?</w:t>
        </w:r>
      </w:ins>
      <w:r>
        <w:t>I</w:t>
      </w:r>
      <w:proofErr w:type="gramEnd"/>
      <w:r>
        <w:t xml:space="preserve"> will research about</w:t>
      </w:r>
      <w:del w:id="62" w:author="서상협" w:date="2022-11-28T17:49:00Z">
        <w:r w:rsidDel="0015536C">
          <w:delText xml:space="preserve"> </w:delText>
        </w:r>
        <w:r w:rsidR="00A41571" w:rsidDel="0015536C">
          <w:delText xml:space="preserve">efficient </w:delText>
        </w:r>
        <w:r w:rsidDel="0015536C">
          <w:delText>neural network models</w:delText>
        </w:r>
      </w:del>
      <w:r>
        <w:t xml:space="preserve"> finding solutions of various nonlinear matrix equations</w:t>
      </w:r>
      <w:ins w:id="63" w:author="서상협" w:date="2022-11-28T17:49:00Z">
        <w:r w:rsidR="0015536C">
          <w:t xml:space="preserve"> with neural network models</w:t>
        </w:r>
      </w:ins>
      <w:r>
        <w:t xml:space="preserve">. </w:t>
      </w:r>
      <w:del w:id="64" w:author="서상협" w:date="2022-11-28T17:46:00Z">
        <w:r w:rsidR="004D4D16" w:rsidDel="0015536C">
          <w:delText>I</w:delText>
        </w:r>
        <w:r w:rsidR="00A41571" w:rsidDel="0015536C">
          <w:delText>terative methods t</w:delText>
        </w:r>
      </w:del>
      <w:ins w:id="65" w:author="서상협" w:date="2022-11-28T17:46:00Z">
        <w:r w:rsidR="0015536C">
          <w:t>T</w:t>
        </w:r>
      </w:ins>
      <w:r w:rsidR="00A41571">
        <w:t>o find solutions of nonlinear matrix equations</w:t>
      </w:r>
      <w:ins w:id="66" w:author="서상협" w:date="2022-11-28T17:46:00Z">
        <w:r w:rsidR="0015536C">
          <w:t xml:space="preserve"> with iterative methods, we</w:t>
        </w:r>
      </w:ins>
      <w:r w:rsidR="00A41571">
        <w:t xml:space="preserve"> </w:t>
      </w:r>
      <w:r w:rsidR="002B5F5E">
        <w:t>need</w:t>
      </w:r>
      <w:r w:rsidR="00A41571">
        <w:t xml:space="preserve"> a lot of </w:t>
      </w:r>
      <w:del w:id="67" w:author="서상협" w:date="2022-11-28T17:45:00Z">
        <w:r w:rsidR="00A41571" w:rsidDel="0015536C">
          <w:delText xml:space="preserve">calculation </w:delText>
        </w:r>
      </w:del>
      <w:ins w:id="68" w:author="서상협" w:date="2022-11-28T17:45:00Z">
        <w:r w:rsidR="0015536C">
          <w:t xml:space="preserve">computing </w:t>
        </w:r>
      </w:ins>
      <w:r w:rsidR="00A41571">
        <w:t>resources.</w:t>
      </w:r>
      <w:r w:rsidR="002D32F1">
        <w:t xml:space="preserve"> </w:t>
      </w:r>
      <w:r w:rsidR="002B5F5E">
        <w:t xml:space="preserve">The </w:t>
      </w:r>
      <w:del w:id="69" w:author="서상협" w:date="2022-11-28T17:58:00Z">
        <w:r w:rsidR="002B5F5E" w:rsidDel="00395FA6">
          <w:delText xml:space="preserve">reason that I research about </w:delText>
        </w:r>
      </w:del>
      <w:r w:rsidR="002B5F5E">
        <w:t>a</w:t>
      </w:r>
      <w:r w:rsidR="002D32F1">
        <w:t xml:space="preserve">cceleration </w:t>
      </w:r>
      <w:r w:rsidR="003E17A4">
        <w:t>techniques</w:t>
      </w:r>
      <w:r w:rsidR="002D32F1">
        <w:t xml:space="preserve"> </w:t>
      </w:r>
      <w:r w:rsidR="003E17A4">
        <w:t xml:space="preserve">for iterative methods </w:t>
      </w:r>
      <w:del w:id="70" w:author="서상협" w:date="2022-11-28T17:59:00Z">
        <w:r w:rsidR="004D4D16" w:rsidDel="00395FA6">
          <w:delText xml:space="preserve">also </w:delText>
        </w:r>
      </w:del>
      <w:r w:rsidR="004D4D16">
        <w:t>are which save</w:t>
      </w:r>
      <w:r w:rsidR="003E17A4">
        <w:t xml:space="preserve"> resources like electric power or time. </w:t>
      </w:r>
      <w:ins w:id="71" w:author="서상협" w:date="2022-11-28T18:03:00Z">
        <w:r w:rsidR="00395FA6">
          <w:t xml:space="preserve">As another technique, </w:t>
        </w:r>
      </w:ins>
      <w:ins w:id="72" w:author="서상협" w:date="2022-11-28T18:04:00Z">
        <w:r w:rsidR="00395FA6">
          <w:t xml:space="preserve">I consider developing a new neural network model </w:t>
        </w:r>
      </w:ins>
      <w:ins w:id="73" w:author="서상협" w:date="2022-11-28T18:05:00Z">
        <w:r w:rsidR="00395FA6">
          <w:t xml:space="preserve">to </w:t>
        </w:r>
      </w:ins>
      <w:ins w:id="74" w:author="서상협" w:date="2022-11-28T18:06:00Z">
        <w:r w:rsidR="00395FA6">
          <w:t xml:space="preserve">discover </w:t>
        </w:r>
      </w:ins>
      <w:ins w:id="75" w:author="서상협" w:date="2022-11-28T18:05:00Z">
        <w:r w:rsidR="00395FA6">
          <w:t xml:space="preserve">an efficient </w:t>
        </w:r>
      </w:ins>
      <w:ins w:id="76" w:author="서상협" w:date="2022-11-28T18:06:00Z">
        <w:r w:rsidR="00395FA6">
          <w:t xml:space="preserve">technique finding solutions. In fact, some </w:t>
        </w:r>
      </w:ins>
      <w:ins w:id="77" w:author="서상협" w:date="2022-11-28T18:08:00Z">
        <w:r w:rsidR="00892ECE">
          <w:t>researchers</w:t>
        </w:r>
      </w:ins>
      <w:ins w:id="78" w:author="서상협" w:date="2022-11-28T18:06:00Z">
        <w:r w:rsidR="00395FA6">
          <w:t xml:space="preserve"> of </w:t>
        </w:r>
      </w:ins>
      <w:ins w:id="79" w:author="서상협" w:date="2022-11-28T18:08:00Z">
        <w:r w:rsidR="00892ECE">
          <w:t xml:space="preserve">DeepMind published </w:t>
        </w:r>
      </w:ins>
      <w:ins w:id="80" w:author="서상협" w:date="2022-11-28T18:09:00Z">
        <w:r w:rsidR="00892ECE">
          <w:t>an article “</w:t>
        </w:r>
        <w:r w:rsidR="00892ECE">
          <w:rPr>
            <w:rFonts w:hint="eastAsia"/>
          </w:rPr>
          <w:t>D</w:t>
        </w:r>
        <w:r w:rsidR="00892ECE">
          <w:t>iscovering faster matrix multiplication algorithms with reinforcement learning</w:t>
        </w:r>
      </w:ins>
      <w:ins w:id="81" w:author="서상협" w:date="2022-11-28T18:20:00Z">
        <w:r w:rsidR="00F05B64">
          <w:t>.</w:t>
        </w:r>
      </w:ins>
      <w:ins w:id="82" w:author="서상협" w:date="2022-11-28T18:09:00Z">
        <w:r w:rsidR="00892ECE">
          <w:t>”</w:t>
        </w:r>
      </w:ins>
      <w:ins w:id="83" w:author="서상협" w:date="2022-11-28T18:20:00Z">
        <w:r w:rsidR="00F05B64">
          <w:t xml:space="preserve"> </w:t>
        </w:r>
      </w:ins>
      <w:ins w:id="84" w:author="서상협" w:date="2022-11-28T18:21:00Z">
        <w:r w:rsidR="00F05B64">
          <w:t xml:space="preserve">So, </w:t>
        </w:r>
      </w:ins>
      <w:ins w:id="85" w:author="서상협" w:date="2022-11-28T18:13:00Z">
        <w:r w:rsidR="00B9268E">
          <w:t xml:space="preserve">I </w:t>
        </w:r>
      </w:ins>
      <w:ins w:id="86" w:author="서상협" w:date="2022-11-28T18:21:00Z">
        <w:r w:rsidR="00F05B64">
          <w:t>will</w:t>
        </w:r>
      </w:ins>
      <w:ins w:id="87" w:author="서상협" w:date="2022-11-28T18:13:00Z">
        <w:r w:rsidR="00B9268E">
          <w:t xml:space="preserve"> </w:t>
        </w:r>
      </w:ins>
      <w:ins w:id="88" w:author="서상협" w:date="2022-11-28T18:19:00Z">
        <w:r w:rsidR="00F05B64">
          <w:t xml:space="preserve">develop a new model </w:t>
        </w:r>
      </w:ins>
      <w:ins w:id="89" w:author="서상협" w:date="2022-11-28T18:13:00Z">
        <w:r w:rsidR="00B9268E">
          <w:t>discover</w:t>
        </w:r>
      </w:ins>
      <w:ins w:id="90" w:author="서상협" w:date="2022-11-28T18:19:00Z">
        <w:r w:rsidR="00F05B64">
          <w:t>ing</w:t>
        </w:r>
      </w:ins>
      <w:ins w:id="91" w:author="서상협" w:date="2022-11-28T18:13:00Z">
        <w:r w:rsidR="00B9268E">
          <w:t xml:space="preserve"> acceleration techniques </w:t>
        </w:r>
      </w:ins>
      <w:ins w:id="92" w:author="서상협" w:date="2022-11-28T18:16:00Z">
        <w:r w:rsidR="00B9268E">
          <w:t xml:space="preserve">with my background </w:t>
        </w:r>
      </w:ins>
      <w:ins w:id="93" w:author="서상협" w:date="2022-11-28T18:17:00Z">
        <w:r w:rsidR="00B9268E">
          <w:t xml:space="preserve">of </w:t>
        </w:r>
      </w:ins>
      <w:ins w:id="94" w:author="서상협" w:date="2022-11-28T18:18:00Z">
        <w:r w:rsidR="00F05B64">
          <w:t xml:space="preserve">solving nonlinear matrix equations and </w:t>
        </w:r>
      </w:ins>
      <w:ins w:id="95" w:author="서상협" w:date="2022-11-28T18:19:00Z">
        <w:r w:rsidR="00F05B64">
          <w:t xml:space="preserve">the paper. </w:t>
        </w:r>
      </w:ins>
      <w:del w:id="96" w:author="서상협" w:date="2022-11-28T17:59:00Z">
        <w:r w:rsidR="004D4D16" w:rsidDel="00395FA6">
          <w:delText xml:space="preserve">To overcome heavy </w:delText>
        </w:r>
        <w:r w:rsidR="004D4D16" w:rsidDel="00395FA6">
          <w:lastRenderedPageBreak/>
          <w:delText>resource problems</w:delText>
        </w:r>
        <w:r w:rsidR="003E38CA" w:rsidDel="00395FA6">
          <w:delText xml:space="preserve"> with other techniques</w:delText>
        </w:r>
        <w:r w:rsidR="004D4D16" w:rsidDel="00395FA6">
          <w:delText xml:space="preserve">, I consider </w:delText>
        </w:r>
        <w:r w:rsidR="002B5F5E" w:rsidDel="00395FA6">
          <w:delText xml:space="preserve">applying efficient neural network model to finding solutions. Of course, neural network models also have heavy resource problems. </w:delText>
        </w:r>
        <w:r w:rsidR="002B5F5E" w:rsidRPr="002B5F5E" w:rsidDel="00395FA6">
          <w:delText>But, most heavy resources are needed when models are been in training process, and there are and will be many researches about increasing efficiency of neural models.</w:delText>
        </w:r>
      </w:del>
    </w:p>
    <w:sectPr w:rsidR="00AA3845" w:rsidRPr="00AA38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서상협">
    <w15:presenceInfo w15:providerId="None" w15:userId="서상협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800"/>
  <w:autoHyphenation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D4"/>
    <w:rsid w:val="00010810"/>
    <w:rsid w:val="00022640"/>
    <w:rsid w:val="0003710D"/>
    <w:rsid w:val="00093B2B"/>
    <w:rsid w:val="000A7569"/>
    <w:rsid w:val="000B073A"/>
    <w:rsid w:val="000E33E3"/>
    <w:rsid w:val="000F79F9"/>
    <w:rsid w:val="0011353E"/>
    <w:rsid w:val="0015536C"/>
    <w:rsid w:val="00166003"/>
    <w:rsid w:val="00170929"/>
    <w:rsid w:val="001A3578"/>
    <w:rsid w:val="001E0A8C"/>
    <w:rsid w:val="001E2D71"/>
    <w:rsid w:val="00260F64"/>
    <w:rsid w:val="00275CC2"/>
    <w:rsid w:val="002B5F5E"/>
    <w:rsid w:val="002D32F1"/>
    <w:rsid w:val="00307DFB"/>
    <w:rsid w:val="00312B56"/>
    <w:rsid w:val="00377928"/>
    <w:rsid w:val="00393D76"/>
    <w:rsid w:val="00395FA6"/>
    <w:rsid w:val="003E17A4"/>
    <w:rsid w:val="003E38CA"/>
    <w:rsid w:val="003E3B88"/>
    <w:rsid w:val="003F403D"/>
    <w:rsid w:val="00411E3D"/>
    <w:rsid w:val="004A7B1B"/>
    <w:rsid w:val="004B0F2B"/>
    <w:rsid w:val="004B4FC2"/>
    <w:rsid w:val="004C44F1"/>
    <w:rsid w:val="004C60D4"/>
    <w:rsid w:val="004D4D16"/>
    <w:rsid w:val="004E5658"/>
    <w:rsid w:val="004F296E"/>
    <w:rsid w:val="005046DD"/>
    <w:rsid w:val="005317DA"/>
    <w:rsid w:val="005461A9"/>
    <w:rsid w:val="00591095"/>
    <w:rsid w:val="00595444"/>
    <w:rsid w:val="005979C1"/>
    <w:rsid w:val="00607A66"/>
    <w:rsid w:val="00611151"/>
    <w:rsid w:val="0067230B"/>
    <w:rsid w:val="0069649D"/>
    <w:rsid w:val="006B200E"/>
    <w:rsid w:val="006F6688"/>
    <w:rsid w:val="00743462"/>
    <w:rsid w:val="00746692"/>
    <w:rsid w:val="00752AF5"/>
    <w:rsid w:val="00766E76"/>
    <w:rsid w:val="0078181B"/>
    <w:rsid w:val="0079192C"/>
    <w:rsid w:val="00792EE6"/>
    <w:rsid w:val="007D7958"/>
    <w:rsid w:val="007E4BAC"/>
    <w:rsid w:val="007E69DD"/>
    <w:rsid w:val="007F61ED"/>
    <w:rsid w:val="0080023D"/>
    <w:rsid w:val="00846A52"/>
    <w:rsid w:val="00864AD4"/>
    <w:rsid w:val="0087233A"/>
    <w:rsid w:val="00873CA7"/>
    <w:rsid w:val="00874304"/>
    <w:rsid w:val="00875626"/>
    <w:rsid w:val="00877AD6"/>
    <w:rsid w:val="00877F1B"/>
    <w:rsid w:val="00884EE6"/>
    <w:rsid w:val="00892ECE"/>
    <w:rsid w:val="008A3DF5"/>
    <w:rsid w:val="008A53B1"/>
    <w:rsid w:val="008C579C"/>
    <w:rsid w:val="00943F0C"/>
    <w:rsid w:val="0099042F"/>
    <w:rsid w:val="009B0390"/>
    <w:rsid w:val="009D62D0"/>
    <w:rsid w:val="00A176ED"/>
    <w:rsid w:val="00A41571"/>
    <w:rsid w:val="00A509B5"/>
    <w:rsid w:val="00A6733A"/>
    <w:rsid w:val="00AA3845"/>
    <w:rsid w:val="00AA7156"/>
    <w:rsid w:val="00AE13D6"/>
    <w:rsid w:val="00AF25FE"/>
    <w:rsid w:val="00B0394E"/>
    <w:rsid w:val="00B07721"/>
    <w:rsid w:val="00B16F9E"/>
    <w:rsid w:val="00B24815"/>
    <w:rsid w:val="00B9268E"/>
    <w:rsid w:val="00B96B31"/>
    <w:rsid w:val="00BE42D3"/>
    <w:rsid w:val="00C11172"/>
    <w:rsid w:val="00C311AE"/>
    <w:rsid w:val="00C67BD7"/>
    <w:rsid w:val="00C9536D"/>
    <w:rsid w:val="00C971C2"/>
    <w:rsid w:val="00CA5BBB"/>
    <w:rsid w:val="00CB0BA1"/>
    <w:rsid w:val="00CC02F1"/>
    <w:rsid w:val="00CD2FBD"/>
    <w:rsid w:val="00CF2CB2"/>
    <w:rsid w:val="00D33037"/>
    <w:rsid w:val="00D40AD8"/>
    <w:rsid w:val="00D50206"/>
    <w:rsid w:val="00D634A5"/>
    <w:rsid w:val="00D7124C"/>
    <w:rsid w:val="00D77703"/>
    <w:rsid w:val="00DB0CB9"/>
    <w:rsid w:val="00DB2E85"/>
    <w:rsid w:val="00DD1F62"/>
    <w:rsid w:val="00DF1CC4"/>
    <w:rsid w:val="00DF55D3"/>
    <w:rsid w:val="00E35371"/>
    <w:rsid w:val="00E6018A"/>
    <w:rsid w:val="00E76378"/>
    <w:rsid w:val="00E86F91"/>
    <w:rsid w:val="00EB6294"/>
    <w:rsid w:val="00ED057D"/>
    <w:rsid w:val="00EE2736"/>
    <w:rsid w:val="00F0093D"/>
    <w:rsid w:val="00F05B64"/>
    <w:rsid w:val="00F16F62"/>
    <w:rsid w:val="00F56C10"/>
    <w:rsid w:val="00F86DE4"/>
    <w:rsid w:val="00F93E3E"/>
    <w:rsid w:val="00FC1879"/>
    <w:rsid w:val="00FD25B0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3EB2"/>
  <w15:chartTrackingRefBased/>
  <w15:docId w15:val="{1FBA1751-0D2A-4625-97A1-BA1A206F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AD4"/>
  </w:style>
  <w:style w:type="paragraph" w:styleId="1">
    <w:name w:val="heading 1"/>
    <w:basedOn w:val="a"/>
    <w:next w:val="a"/>
    <w:link w:val="1Char"/>
    <w:uiPriority w:val="9"/>
    <w:qFormat/>
    <w:rsid w:val="00864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4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4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4AD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4AD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4AD4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4A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4AD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4A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4AD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64AD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864AD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864AD4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864AD4"/>
    <w:rPr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864AD4"/>
  </w:style>
  <w:style w:type="character" w:customStyle="1" w:styleId="7Char">
    <w:name w:val="제목 7 Char"/>
    <w:basedOn w:val="a0"/>
    <w:link w:val="7"/>
    <w:uiPriority w:val="9"/>
    <w:semiHidden/>
    <w:rsid w:val="00864AD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864AD4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864AD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864A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64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864AD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864AD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864AD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864AD4"/>
    <w:rPr>
      <w:b/>
      <w:bCs/>
      <w:color w:val="auto"/>
    </w:rPr>
  </w:style>
  <w:style w:type="character" w:styleId="a7">
    <w:name w:val="Emphasis"/>
    <w:basedOn w:val="a0"/>
    <w:uiPriority w:val="20"/>
    <w:qFormat/>
    <w:rsid w:val="00864AD4"/>
    <w:rPr>
      <w:i/>
      <w:iCs/>
      <w:color w:val="auto"/>
    </w:rPr>
  </w:style>
  <w:style w:type="paragraph" w:styleId="a8">
    <w:name w:val="No Spacing"/>
    <w:uiPriority w:val="1"/>
    <w:qFormat/>
    <w:rsid w:val="00864AD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864AD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864AD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864AD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a"/>
    <w:uiPriority w:val="30"/>
    <w:rsid w:val="00864AD4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864AD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864AD4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864AD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864AD4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864AD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64AD4"/>
    <w:pPr>
      <w:outlineLvl w:val="9"/>
    </w:pPr>
  </w:style>
  <w:style w:type="paragraph" w:styleId="af0">
    <w:name w:val="Revision"/>
    <w:hidden/>
    <w:uiPriority w:val="99"/>
    <w:semiHidden/>
    <w:rsid w:val="00312B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6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3A441-7013-429A-AEFE-E53E9C2D7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4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상협 서</dc:creator>
  <cp:keywords/>
  <dc:description/>
  <cp:lastModifiedBy>상협 서</cp:lastModifiedBy>
  <cp:revision>81</cp:revision>
  <dcterms:created xsi:type="dcterms:W3CDTF">2022-11-18T06:05:00Z</dcterms:created>
  <dcterms:modified xsi:type="dcterms:W3CDTF">2022-11-29T04:24:00Z</dcterms:modified>
</cp:coreProperties>
</file>